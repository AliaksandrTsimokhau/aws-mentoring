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1E83" w14:textId="6D1BE1E6" w:rsidR="009C0C6C" w:rsidRPr="00EC5166" w:rsidRDefault="005230DA" w:rsidP="005230DA">
      <w:pPr>
        <w:pStyle w:val="a3"/>
        <w:numPr>
          <w:ilvl w:val="0"/>
          <w:numId w:val="1"/>
        </w:numPr>
        <w:rPr>
          <w:ins w:id="0" w:author="Raman Bahatyrou" w:date="2021-05-10T11:31:00Z"/>
          <w:sz w:val="28"/>
          <w:szCs w:val="28"/>
          <w:lang w:val="en-US"/>
          <w:rPrChange w:id="1" w:author="Raman Bahatyrou" w:date="2021-05-10T12:00:00Z">
            <w:rPr>
              <w:ins w:id="2" w:author="Raman Bahatyrou" w:date="2021-05-10T11:31:00Z"/>
              <w:sz w:val="40"/>
              <w:szCs w:val="40"/>
              <w:lang w:val="en-US"/>
            </w:rPr>
          </w:rPrChange>
        </w:rPr>
      </w:pPr>
      <w:ins w:id="3" w:author="Raman Bahatyrou" w:date="2021-05-10T11:33:00Z">
        <w:r w:rsidRPr="00EC5166">
          <w:rPr>
            <w:sz w:val="28"/>
            <w:szCs w:val="28"/>
            <w:lang w:val="en-US"/>
            <w:rPrChange w:id="4" w:author="Raman Bahatyrou" w:date="2021-05-10T12:00:00Z">
              <w:rPr>
                <w:sz w:val="40"/>
                <w:szCs w:val="40"/>
                <w:lang w:val="en-US"/>
              </w:rPr>
            </w:rPrChange>
          </w:rPr>
          <w:t xml:space="preserve">Select </w:t>
        </w:r>
      </w:ins>
      <w:ins w:id="5" w:author="Raman Bahatyrou" w:date="2021-05-10T11:37:00Z">
        <w:r w:rsidRPr="00EC5166">
          <w:rPr>
            <w:sz w:val="28"/>
            <w:szCs w:val="28"/>
            <w:lang w:val="en-US"/>
            <w:rPrChange w:id="6" w:author="Raman Bahatyrou" w:date="2021-05-10T12:00:00Z">
              <w:rPr>
                <w:sz w:val="32"/>
                <w:szCs w:val="32"/>
                <w:lang w:val="en-US"/>
              </w:rPr>
            </w:rPrChange>
          </w:rPr>
          <w:t>CORRECT</w:t>
        </w:r>
      </w:ins>
      <w:ins w:id="7" w:author="Raman Bahatyrou" w:date="2021-05-10T11:33:00Z">
        <w:r w:rsidRPr="00EC5166">
          <w:rPr>
            <w:sz w:val="28"/>
            <w:szCs w:val="28"/>
            <w:lang w:val="en-US"/>
            <w:rPrChange w:id="8" w:author="Raman Bahatyrou" w:date="2021-05-10T12:00:00Z">
              <w:rPr>
                <w:sz w:val="40"/>
                <w:szCs w:val="40"/>
                <w:lang w:val="en-US"/>
              </w:rPr>
            </w:rPrChange>
          </w:rPr>
          <w:t xml:space="preserve"> facts about</w:t>
        </w:r>
      </w:ins>
      <w:ins w:id="9" w:author="Raman Bahatyrou" w:date="2021-05-10T11:30:00Z">
        <w:r w:rsidRPr="00EC5166">
          <w:rPr>
            <w:sz w:val="28"/>
            <w:szCs w:val="28"/>
            <w:lang w:val="en-US"/>
            <w:rPrChange w:id="10" w:author="Raman Bahatyrou" w:date="2021-05-10T12:00:00Z">
              <w:rPr>
                <w:sz w:val="40"/>
                <w:szCs w:val="40"/>
                <w:lang w:val="en-US"/>
              </w:rPr>
            </w:rPrChange>
          </w:rPr>
          <w:t xml:space="preserve"> eventually consistent read and st</w:t>
        </w:r>
      </w:ins>
      <w:ins w:id="11" w:author="Raman Bahatyrou" w:date="2021-05-10T11:31:00Z">
        <w:r w:rsidRPr="00EC5166">
          <w:rPr>
            <w:sz w:val="28"/>
            <w:szCs w:val="28"/>
            <w:lang w:val="en-US"/>
            <w:rPrChange w:id="12" w:author="Raman Bahatyrou" w:date="2021-05-10T12:00:00Z">
              <w:rPr>
                <w:sz w:val="40"/>
                <w:szCs w:val="40"/>
                <w:lang w:val="en-US"/>
              </w:rPr>
            </w:rPrChange>
          </w:rPr>
          <w:t xml:space="preserve">rongly consistent </w:t>
        </w:r>
      </w:ins>
      <w:ins w:id="13" w:author="Raman Bahatyrou" w:date="2021-05-10T11:36:00Z">
        <w:r w:rsidRPr="00EC5166">
          <w:rPr>
            <w:sz w:val="28"/>
            <w:szCs w:val="28"/>
            <w:lang w:val="en-US"/>
            <w:rPrChange w:id="14" w:author="Raman Bahatyrou" w:date="2021-05-10T12:00:00Z">
              <w:rPr>
                <w:sz w:val="40"/>
                <w:szCs w:val="40"/>
                <w:lang w:val="en-US"/>
              </w:rPr>
            </w:rPrChange>
          </w:rPr>
          <w:t>read</w:t>
        </w:r>
      </w:ins>
      <w:ins w:id="15" w:author="Raman Bahatyrou" w:date="2021-05-12T16:45:00Z">
        <w:r w:rsidR="007E0F10" w:rsidRPr="007E0F10">
          <w:rPr>
            <w:sz w:val="28"/>
            <w:szCs w:val="28"/>
            <w:lang w:val="en-US"/>
            <w:rPrChange w:id="16" w:author="Raman Bahatyrou" w:date="2021-05-12T16:45:00Z">
              <w:rPr>
                <w:sz w:val="28"/>
                <w:szCs w:val="28"/>
              </w:rPr>
            </w:rPrChange>
          </w:rPr>
          <w:t xml:space="preserve"> </w:t>
        </w:r>
        <w:r w:rsidR="007E0F10">
          <w:rPr>
            <w:sz w:val="28"/>
            <w:szCs w:val="28"/>
            <w:lang w:val="en-US"/>
          </w:rPr>
          <w:t>in DynamoDB</w:t>
        </w:r>
      </w:ins>
      <w:ins w:id="17" w:author="Raman Bahatyrou" w:date="2021-05-10T11:36:00Z">
        <w:r w:rsidRPr="00EC5166">
          <w:rPr>
            <w:sz w:val="28"/>
            <w:szCs w:val="28"/>
            <w:lang w:val="en-US"/>
            <w:rPrChange w:id="18" w:author="Raman Bahatyrou" w:date="2021-05-10T12:00:00Z">
              <w:rPr>
                <w:sz w:val="40"/>
                <w:szCs w:val="40"/>
                <w:lang w:val="en-US"/>
              </w:rPr>
            </w:rPrChange>
          </w:rPr>
          <w:t xml:space="preserve"> (</w:t>
        </w:r>
      </w:ins>
      <w:ins w:id="19" w:author="Raman Bahatyrou" w:date="2021-05-10T11:32:00Z">
        <w:r w:rsidRPr="00EC5166">
          <w:rPr>
            <w:sz w:val="28"/>
            <w:szCs w:val="28"/>
            <w:lang w:val="en-US"/>
            <w:rPrChange w:id="20" w:author="Raman Bahatyrou" w:date="2021-05-10T12:00:00Z">
              <w:rPr>
                <w:sz w:val="40"/>
                <w:szCs w:val="40"/>
                <w:lang w:val="en-US"/>
              </w:rPr>
            </w:rPrChange>
          </w:rPr>
          <w:t xml:space="preserve">select </w:t>
        </w:r>
      </w:ins>
      <w:ins w:id="21" w:author="Raman Bahatyrou" w:date="2021-05-10T12:06:00Z">
        <w:r w:rsidR="00D870FC">
          <w:rPr>
            <w:sz w:val="28"/>
            <w:szCs w:val="28"/>
            <w:lang w:val="en-US"/>
          </w:rPr>
          <w:t>two</w:t>
        </w:r>
      </w:ins>
      <w:ins w:id="22" w:author="Raman Bahatyrou" w:date="2021-05-10T11:32:00Z">
        <w:r w:rsidRPr="00EC5166">
          <w:rPr>
            <w:sz w:val="28"/>
            <w:szCs w:val="28"/>
            <w:lang w:val="en-US"/>
            <w:rPrChange w:id="23" w:author="Raman Bahatyrou" w:date="2021-05-10T12:00:00Z">
              <w:rPr>
                <w:sz w:val="40"/>
                <w:szCs w:val="40"/>
                <w:lang w:val="en-US"/>
              </w:rPr>
            </w:rPrChange>
          </w:rPr>
          <w:t>)</w:t>
        </w:r>
      </w:ins>
    </w:p>
    <w:p w14:paraId="5F7E181B" w14:textId="57BE8C05" w:rsidR="005230DA" w:rsidRPr="00EC5166" w:rsidRDefault="005230DA" w:rsidP="005230DA">
      <w:pPr>
        <w:pStyle w:val="a3"/>
        <w:numPr>
          <w:ilvl w:val="1"/>
          <w:numId w:val="1"/>
        </w:numPr>
        <w:rPr>
          <w:ins w:id="24" w:author="Raman Bahatyrou" w:date="2021-05-10T11:32:00Z"/>
          <w:sz w:val="28"/>
          <w:szCs w:val="28"/>
          <w:lang w:val="en-US"/>
          <w:rPrChange w:id="25" w:author="Raman Bahatyrou" w:date="2021-05-10T12:00:00Z">
            <w:rPr>
              <w:ins w:id="26" w:author="Raman Bahatyrou" w:date="2021-05-10T11:32:00Z"/>
              <w:sz w:val="40"/>
              <w:szCs w:val="40"/>
              <w:lang w:val="en-US"/>
            </w:rPr>
          </w:rPrChange>
        </w:rPr>
      </w:pPr>
      <w:ins w:id="27" w:author="Raman Bahatyrou" w:date="2021-05-10T11:31:00Z">
        <w:r w:rsidRPr="00EC5166">
          <w:rPr>
            <w:sz w:val="28"/>
            <w:szCs w:val="28"/>
            <w:lang w:val="en-US"/>
            <w:rPrChange w:id="28" w:author="Raman Bahatyrou" w:date="2021-05-10T12:00:00Z">
              <w:rPr>
                <w:sz w:val="40"/>
                <w:szCs w:val="40"/>
                <w:lang w:val="en-US"/>
              </w:rPr>
            </w:rPrChange>
          </w:rPr>
          <w:t>Eventually consistent read has higher latency then str</w:t>
        </w:r>
      </w:ins>
      <w:ins w:id="29" w:author="Raman Bahatyrou" w:date="2021-05-10T11:32:00Z">
        <w:r w:rsidRPr="00EC5166">
          <w:rPr>
            <w:sz w:val="28"/>
            <w:szCs w:val="28"/>
            <w:lang w:val="en-US"/>
            <w:rPrChange w:id="30" w:author="Raman Bahatyrou" w:date="2021-05-10T12:00:00Z">
              <w:rPr>
                <w:sz w:val="40"/>
                <w:szCs w:val="40"/>
                <w:lang w:val="en-US"/>
              </w:rPr>
            </w:rPrChange>
          </w:rPr>
          <w:t>ongly consistent read</w:t>
        </w:r>
      </w:ins>
    </w:p>
    <w:p w14:paraId="440E8072" w14:textId="535F8E2D" w:rsidR="005230DA" w:rsidRPr="00D870FC" w:rsidRDefault="005230DA" w:rsidP="005230DA">
      <w:pPr>
        <w:pStyle w:val="a3"/>
        <w:numPr>
          <w:ilvl w:val="1"/>
          <w:numId w:val="1"/>
        </w:numPr>
        <w:rPr>
          <w:ins w:id="31" w:author="Raman Bahatyrou" w:date="2021-05-10T11:33:00Z"/>
          <w:sz w:val="28"/>
          <w:szCs w:val="28"/>
          <w:highlight w:val="green"/>
          <w:lang w:val="en-US"/>
          <w:rPrChange w:id="32" w:author="Raman Bahatyrou" w:date="2021-05-10T12:06:00Z">
            <w:rPr>
              <w:ins w:id="33" w:author="Raman Bahatyrou" w:date="2021-05-10T11:33:00Z"/>
              <w:sz w:val="40"/>
              <w:szCs w:val="40"/>
              <w:lang w:val="en-US"/>
            </w:rPr>
          </w:rPrChange>
        </w:rPr>
      </w:pPr>
      <w:ins w:id="34" w:author="Raman Bahatyrou" w:date="2021-05-10T11:33:00Z">
        <w:r w:rsidRPr="00D870FC">
          <w:rPr>
            <w:sz w:val="28"/>
            <w:szCs w:val="28"/>
            <w:highlight w:val="green"/>
            <w:lang w:val="en-US"/>
            <w:rPrChange w:id="35" w:author="Raman Bahatyrou" w:date="2021-05-10T12:06:00Z">
              <w:rPr>
                <w:sz w:val="40"/>
                <w:szCs w:val="40"/>
                <w:lang w:val="en-US"/>
              </w:rPr>
            </w:rPrChange>
          </w:rPr>
          <w:t>Strongly consistent read returns most up-to-date data</w:t>
        </w:r>
      </w:ins>
    </w:p>
    <w:p w14:paraId="583B2A02" w14:textId="3F8633FC" w:rsidR="005230DA" w:rsidRPr="00D870FC" w:rsidRDefault="005230DA" w:rsidP="005230DA">
      <w:pPr>
        <w:pStyle w:val="a3"/>
        <w:numPr>
          <w:ilvl w:val="1"/>
          <w:numId w:val="1"/>
        </w:numPr>
        <w:rPr>
          <w:ins w:id="36" w:author="Raman Bahatyrou" w:date="2021-05-10T11:36:00Z"/>
          <w:sz w:val="28"/>
          <w:szCs w:val="28"/>
          <w:highlight w:val="green"/>
          <w:lang w:val="en-US"/>
          <w:rPrChange w:id="37" w:author="Raman Bahatyrou" w:date="2021-05-10T12:06:00Z">
            <w:rPr>
              <w:ins w:id="38" w:author="Raman Bahatyrou" w:date="2021-05-10T11:36:00Z"/>
              <w:sz w:val="32"/>
              <w:szCs w:val="32"/>
              <w:lang w:val="en-US"/>
            </w:rPr>
          </w:rPrChange>
        </w:rPr>
      </w:pPr>
      <w:ins w:id="39" w:author="Raman Bahatyrou" w:date="2021-05-10T11:34:00Z">
        <w:r w:rsidRPr="00D870FC">
          <w:rPr>
            <w:sz w:val="28"/>
            <w:szCs w:val="28"/>
            <w:highlight w:val="green"/>
            <w:lang w:val="en-US"/>
            <w:rPrChange w:id="40" w:author="Raman Bahatyrou" w:date="2021-05-10T12:06:00Z">
              <w:rPr>
                <w:sz w:val="40"/>
                <w:szCs w:val="40"/>
                <w:lang w:val="en-US"/>
              </w:rPr>
            </w:rPrChange>
          </w:rPr>
          <w:t>DynamoDB uses eventually consistent reads by default</w:t>
        </w:r>
      </w:ins>
    </w:p>
    <w:p w14:paraId="1A85169A" w14:textId="3350A39D" w:rsidR="005230DA" w:rsidRPr="00EC5166" w:rsidRDefault="005230DA" w:rsidP="005230DA">
      <w:pPr>
        <w:pStyle w:val="a3"/>
        <w:numPr>
          <w:ilvl w:val="1"/>
          <w:numId w:val="1"/>
        </w:numPr>
        <w:rPr>
          <w:ins w:id="41" w:author="Raman Bahatyrou" w:date="2021-05-10T11:37:00Z"/>
          <w:sz w:val="28"/>
          <w:szCs w:val="28"/>
          <w:lang w:val="en-US"/>
          <w:rPrChange w:id="42" w:author="Raman Bahatyrou" w:date="2021-05-10T12:00:00Z">
            <w:rPr>
              <w:ins w:id="43" w:author="Raman Bahatyrou" w:date="2021-05-10T11:37:00Z"/>
              <w:sz w:val="32"/>
              <w:szCs w:val="32"/>
              <w:lang w:val="en-US"/>
            </w:rPr>
          </w:rPrChange>
        </w:rPr>
      </w:pPr>
      <w:ins w:id="44" w:author="Raman Bahatyrou" w:date="2021-05-10T11:36:00Z">
        <w:r w:rsidRPr="00EC5166">
          <w:rPr>
            <w:sz w:val="28"/>
            <w:szCs w:val="28"/>
            <w:lang w:val="en-US"/>
            <w:rPrChange w:id="45" w:author="Raman Bahatyrou" w:date="2021-05-10T12:00:00Z">
              <w:rPr>
                <w:sz w:val="32"/>
                <w:szCs w:val="32"/>
                <w:lang w:val="en-US"/>
              </w:rPr>
            </w:rPrChange>
          </w:rPr>
          <w:t>Eventually co</w:t>
        </w:r>
      </w:ins>
      <w:ins w:id="46" w:author="Raman Bahatyrou" w:date="2021-05-10T11:37:00Z">
        <w:r w:rsidRPr="00EC5166">
          <w:rPr>
            <w:sz w:val="28"/>
            <w:szCs w:val="28"/>
            <w:lang w:val="en-US"/>
            <w:rPrChange w:id="47" w:author="Raman Bahatyrou" w:date="2021-05-10T12:00:00Z">
              <w:rPr>
                <w:sz w:val="32"/>
                <w:szCs w:val="32"/>
                <w:lang w:val="en-US"/>
              </w:rPr>
            </w:rPrChange>
          </w:rPr>
          <w:t>nsistent read will fail if there is an outage</w:t>
        </w:r>
      </w:ins>
    </w:p>
    <w:p w14:paraId="0B1720FD" w14:textId="11C48C09" w:rsidR="00EC5166" w:rsidRPr="00EC5166" w:rsidRDefault="004D1D48" w:rsidP="00EC5166">
      <w:pPr>
        <w:pStyle w:val="a3"/>
        <w:numPr>
          <w:ilvl w:val="0"/>
          <w:numId w:val="1"/>
        </w:numPr>
        <w:rPr>
          <w:ins w:id="48" w:author="Raman Bahatyrou" w:date="2021-05-10T11:52:00Z"/>
          <w:sz w:val="28"/>
          <w:szCs w:val="28"/>
          <w:lang w:val="en-US"/>
          <w:rPrChange w:id="49" w:author="Raman Bahatyrou" w:date="2021-05-10T12:00:00Z">
            <w:rPr>
              <w:ins w:id="50" w:author="Raman Bahatyrou" w:date="2021-05-10T11:52:00Z"/>
              <w:sz w:val="32"/>
              <w:szCs w:val="32"/>
              <w:lang w:val="en-US"/>
            </w:rPr>
          </w:rPrChange>
        </w:rPr>
      </w:pPr>
      <w:ins w:id="51" w:author="Raman Bahatyrou" w:date="2021-05-10T11:48:00Z">
        <w:r w:rsidRPr="00EC5166">
          <w:rPr>
            <w:sz w:val="28"/>
            <w:szCs w:val="28"/>
            <w:lang w:val="en-US"/>
            <w:rPrChange w:id="52" w:author="Raman Bahatyrou" w:date="2021-05-10T12:00:00Z">
              <w:rPr>
                <w:sz w:val="32"/>
                <w:szCs w:val="32"/>
                <w:lang w:val="en-US"/>
              </w:rPr>
            </w:rPrChange>
          </w:rPr>
          <w:t>When developing your application with DynamoDB as a database, you can</w:t>
        </w:r>
      </w:ins>
      <w:ins w:id="53" w:author="Raman Bahatyrou" w:date="2021-05-10T11:49:00Z">
        <w:r w:rsidRPr="00EC5166">
          <w:rPr>
            <w:sz w:val="28"/>
            <w:szCs w:val="28"/>
            <w:lang w:val="en-US"/>
            <w:rPrChange w:id="54" w:author="Raman Bahatyrou" w:date="2021-05-10T12:00:00Z">
              <w:rPr>
                <w:sz w:val="32"/>
                <w:szCs w:val="32"/>
                <w:lang w:val="en-US"/>
              </w:rPr>
            </w:rPrChange>
          </w:rPr>
          <w:t>`</w:t>
        </w:r>
      </w:ins>
      <w:ins w:id="55" w:author="Raman Bahatyrou" w:date="2021-05-10T11:48:00Z">
        <w:r w:rsidRPr="00EC5166">
          <w:rPr>
            <w:sz w:val="28"/>
            <w:szCs w:val="28"/>
            <w:lang w:val="en-US"/>
            <w:rPrChange w:id="56" w:author="Raman Bahatyrou" w:date="2021-05-10T12:00:00Z">
              <w:rPr>
                <w:sz w:val="32"/>
                <w:szCs w:val="32"/>
                <w:lang w:val="en-US"/>
              </w:rPr>
            </w:rPrChange>
          </w:rPr>
          <w:t xml:space="preserve">t </w:t>
        </w:r>
      </w:ins>
      <w:ins w:id="57" w:author="Raman Bahatyrou" w:date="2021-05-10T11:49:00Z">
        <w:r w:rsidRPr="00EC5166">
          <w:rPr>
            <w:sz w:val="28"/>
            <w:szCs w:val="28"/>
            <w:lang w:val="en-US"/>
            <w:rPrChange w:id="58" w:author="Raman Bahatyrou" w:date="2021-05-10T12:00:00Z">
              <w:rPr>
                <w:sz w:val="32"/>
                <w:szCs w:val="32"/>
                <w:lang w:val="en-US"/>
              </w:rPr>
            </w:rPrChange>
          </w:rPr>
          <w:t>see</w:t>
        </w:r>
      </w:ins>
      <w:ins w:id="59" w:author="Raman Bahatyrou" w:date="2021-05-10T11:53:00Z">
        <w:r w:rsidR="00EC5166" w:rsidRPr="00EC5166">
          <w:rPr>
            <w:sz w:val="28"/>
            <w:szCs w:val="28"/>
            <w:lang w:val="en-US"/>
            <w:rPrChange w:id="60" w:author="Raman Bahatyrou" w:date="2021-05-10T12:00:00Z">
              <w:rPr>
                <w:sz w:val="32"/>
                <w:szCs w:val="32"/>
                <w:lang w:val="en-US"/>
              </w:rPr>
            </w:rPrChange>
          </w:rPr>
          <w:t>m</w:t>
        </w:r>
      </w:ins>
      <w:ins w:id="61" w:author="Raman Bahatyrou" w:date="2021-05-10T11:49:00Z">
        <w:r w:rsidRPr="00EC5166">
          <w:rPr>
            <w:sz w:val="28"/>
            <w:szCs w:val="28"/>
            <w:lang w:val="en-US"/>
            <w:rPrChange w:id="62" w:author="Raman Bahatyrou" w:date="2021-05-10T12:00:00Z">
              <w:rPr>
                <w:sz w:val="32"/>
                <w:szCs w:val="32"/>
                <w:lang w:val="en-US"/>
              </w:rPr>
            </w:rPrChange>
          </w:rPr>
          <w:t xml:space="preserve"> to predict your table</w:t>
        </w:r>
      </w:ins>
      <w:ins w:id="63" w:author="Raman Bahatyrou" w:date="2021-05-10T11:50:00Z">
        <w:r w:rsidRPr="00EC5166">
          <w:rPr>
            <w:sz w:val="28"/>
            <w:szCs w:val="28"/>
            <w:lang w:val="en-US"/>
            <w:rPrChange w:id="64" w:author="Raman Bahatyrou" w:date="2021-05-10T12:00:00Z">
              <w:rPr>
                <w:sz w:val="32"/>
                <w:szCs w:val="32"/>
                <w:lang w:val="en-US"/>
              </w:rPr>
            </w:rPrChange>
          </w:rPr>
          <w:t>s</w:t>
        </w:r>
      </w:ins>
      <w:ins w:id="65" w:author="Raman Bahatyrou" w:date="2021-05-10T11:49:00Z">
        <w:r w:rsidRPr="00EC5166">
          <w:rPr>
            <w:sz w:val="28"/>
            <w:szCs w:val="28"/>
            <w:lang w:val="en-US"/>
            <w:rPrChange w:id="66" w:author="Raman Bahatyrou" w:date="2021-05-10T12:00:00Z">
              <w:rPr>
                <w:sz w:val="32"/>
                <w:szCs w:val="32"/>
                <w:lang w:val="en-US"/>
              </w:rPr>
            </w:rPrChange>
          </w:rPr>
          <w:t xml:space="preserve"> workload </w:t>
        </w:r>
      </w:ins>
      <w:ins w:id="67" w:author="Raman Bahatyrou" w:date="2021-05-10T11:50:00Z">
        <w:r w:rsidRPr="00EC5166">
          <w:rPr>
            <w:sz w:val="28"/>
            <w:szCs w:val="28"/>
            <w:lang w:val="en-US"/>
            <w:rPrChange w:id="68" w:author="Raman Bahatyrou" w:date="2021-05-10T12:00:00Z">
              <w:rPr>
                <w:sz w:val="32"/>
                <w:szCs w:val="32"/>
                <w:lang w:val="en-US"/>
              </w:rPr>
            </w:rPrChange>
          </w:rPr>
          <w:t>and application traffic is unpredictable. Due to how small your team is, there is no possibility to as</w:t>
        </w:r>
      </w:ins>
      <w:ins w:id="69" w:author="Raman Bahatyrou" w:date="2021-05-10T11:51:00Z">
        <w:r w:rsidRPr="00EC5166">
          <w:rPr>
            <w:sz w:val="28"/>
            <w:szCs w:val="28"/>
            <w:lang w:val="en-US"/>
            <w:rPrChange w:id="70" w:author="Raman Bahatyrou" w:date="2021-05-10T12:00:00Z">
              <w:rPr>
                <w:sz w:val="32"/>
                <w:szCs w:val="32"/>
                <w:lang w:val="en-US"/>
              </w:rPr>
            </w:rPrChange>
          </w:rPr>
          <w:t>sign a person to scale DynamoDB when load changes</w:t>
        </w:r>
        <w:r w:rsidR="00EC5166" w:rsidRPr="00EC5166">
          <w:rPr>
            <w:sz w:val="28"/>
            <w:szCs w:val="28"/>
            <w:lang w:val="en-US"/>
            <w:rPrChange w:id="71" w:author="Raman Bahatyrou" w:date="2021-05-10T12:00:00Z">
              <w:rPr>
                <w:sz w:val="32"/>
                <w:szCs w:val="32"/>
                <w:lang w:val="en-US"/>
              </w:rPr>
            </w:rPrChange>
          </w:rPr>
          <w:t>. Which</w:t>
        </w:r>
      </w:ins>
      <w:ins w:id="72" w:author="Raman Bahatyrou" w:date="2021-05-10T11:52:00Z">
        <w:r w:rsidR="00EC5166" w:rsidRPr="00EC5166">
          <w:rPr>
            <w:sz w:val="28"/>
            <w:szCs w:val="28"/>
            <w:lang w:val="en-US"/>
            <w:rPrChange w:id="73" w:author="Raman Bahatyrou" w:date="2021-05-10T12:00:00Z">
              <w:rPr>
                <w:sz w:val="32"/>
                <w:szCs w:val="32"/>
                <w:lang w:val="en-US"/>
              </w:rPr>
            </w:rPrChange>
          </w:rPr>
          <w:t xml:space="preserve"> DynamoDB capacity mode suits your needs better?</w:t>
        </w:r>
      </w:ins>
    </w:p>
    <w:p w14:paraId="3CBD8C2B" w14:textId="77777777" w:rsidR="00EC5166" w:rsidRPr="00D870FC" w:rsidRDefault="00EC5166" w:rsidP="00EC5166">
      <w:pPr>
        <w:pStyle w:val="a3"/>
        <w:numPr>
          <w:ilvl w:val="1"/>
          <w:numId w:val="1"/>
        </w:numPr>
        <w:rPr>
          <w:ins w:id="74" w:author="Raman Bahatyrou" w:date="2021-05-10T11:52:00Z"/>
          <w:sz w:val="28"/>
          <w:szCs w:val="28"/>
          <w:highlight w:val="green"/>
          <w:lang w:val="en-US"/>
          <w:rPrChange w:id="75" w:author="Raman Bahatyrou" w:date="2021-05-10T12:06:00Z">
            <w:rPr>
              <w:ins w:id="76" w:author="Raman Bahatyrou" w:date="2021-05-10T11:52:00Z"/>
              <w:sz w:val="32"/>
              <w:szCs w:val="32"/>
              <w:lang w:val="en-US"/>
            </w:rPr>
          </w:rPrChange>
        </w:rPr>
      </w:pPr>
      <w:ins w:id="77" w:author="Raman Bahatyrou" w:date="2021-05-10T11:52:00Z">
        <w:r w:rsidRPr="00D870FC">
          <w:rPr>
            <w:sz w:val="28"/>
            <w:szCs w:val="28"/>
            <w:highlight w:val="green"/>
            <w:lang w:val="en-US"/>
            <w:rPrChange w:id="78" w:author="Raman Bahatyrou" w:date="2021-05-10T12:06:00Z">
              <w:rPr>
                <w:sz w:val="32"/>
                <w:szCs w:val="32"/>
                <w:lang w:val="en-US"/>
              </w:rPr>
            </w:rPrChange>
          </w:rPr>
          <w:t>On-Demand mode</w:t>
        </w:r>
      </w:ins>
    </w:p>
    <w:p w14:paraId="37A19554" w14:textId="3C3CFF73" w:rsidR="005230DA" w:rsidRPr="00EC5166" w:rsidRDefault="00EC5166" w:rsidP="00EC5166">
      <w:pPr>
        <w:pStyle w:val="a3"/>
        <w:numPr>
          <w:ilvl w:val="1"/>
          <w:numId w:val="1"/>
        </w:numPr>
        <w:rPr>
          <w:ins w:id="79" w:author="Raman Bahatyrou" w:date="2021-05-10T11:54:00Z"/>
          <w:sz w:val="28"/>
          <w:szCs w:val="28"/>
          <w:lang w:val="en-US"/>
          <w:rPrChange w:id="80" w:author="Raman Bahatyrou" w:date="2021-05-10T12:00:00Z">
            <w:rPr>
              <w:ins w:id="81" w:author="Raman Bahatyrou" w:date="2021-05-10T11:54:00Z"/>
              <w:sz w:val="32"/>
              <w:szCs w:val="32"/>
              <w:lang w:val="en-US"/>
            </w:rPr>
          </w:rPrChange>
        </w:rPr>
      </w:pPr>
      <w:ins w:id="82" w:author="Raman Bahatyrou" w:date="2021-05-10T11:52:00Z">
        <w:r w:rsidRPr="00EC5166">
          <w:rPr>
            <w:sz w:val="28"/>
            <w:szCs w:val="28"/>
            <w:lang w:val="en-US"/>
            <w:rPrChange w:id="83" w:author="Raman Bahatyrou" w:date="2021-05-10T12:00:00Z">
              <w:rPr>
                <w:sz w:val="32"/>
                <w:szCs w:val="32"/>
                <w:lang w:val="en-US"/>
              </w:rPr>
            </w:rPrChange>
          </w:rPr>
          <w:t>Provisioned mode</w:t>
        </w:r>
      </w:ins>
      <w:ins w:id="84" w:author="Raman Bahatyrou" w:date="2021-05-10T11:50:00Z">
        <w:r w:rsidR="004D1D48" w:rsidRPr="00EC5166">
          <w:rPr>
            <w:sz w:val="28"/>
            <w:szCs w:val="28"/>
            <w:lang w:val="en-US"/>
            <w:rPrChange w:id="85" w:author="Raman Bahatyrou" w:date="2021-05-10T12:00:00Z">
              <w:rPr>
                <w:lang w:val="en-US"/>
              </w:rPr>
            </w:rPrChange>
          </w:rPr>
          <w:t xml:space="preserve"> </w:t>
        </w:r>
      </w:ins>
    </w:p>
    <w:p w14:paraId="0B20B1E0" w14:textId="3C98F642" w:rsidR="00EC5166" w:rsidRDefault="00EC5166" w:rsidP="00EC5166">
      <w:pPr>
        <w:pStyle w:val="a3"/>
        <w:numPr>
          <w:ilvl w:val="0"/>
          <w:numId w:val="1"/>
        </w:numPr>
        <w:rPr>
          <w:ins w:id="86" w:author="Raman Bahatyrou" w:date="2021-05-10T12:02:00Z"/>
          <w:sz w:val="28"/>
          <w:szCs w:val="28"/>
          <w:lang w:val="en-US"/>
        </w:rPr>
      </w:pPr>
      <w:ins w:id="87" w:author="Raman Bahatyrou" w:date="2021-05-10T11:59:00Z">
        <w:r w:rsidRPr="00EC5166">
          <w:rPr>
            <w:sz w:val="28"/>
            <w:szCs w:val="28"/>
            <w:lang w:val="en-US"/>
            <w:rPrChange w:id="88" w:author="Raman Bahatyrou" w:date="2021-05-10T12:00:00Z">
              <w:rPr>
                <w:sz w:val="32"/>
                <w:szCs w:val="32"/>
                <w:lang w:val="en-US"/>
              </w:rPr>
            </w:rPrChange>
          </w:rPr>
          <w:t>Your team’s new member</w:t>
        </w:r>
      </w:ins>
      <w:ins w:id="89" w:author="Raman Bahatyrou" w:date="2021-05-10T12:00:00Z">
        <w:r>
          <w:rPr>
            <w:sz w:val="28"/>
            <w:szCs w:val="28"/>
            <w:lang w:val="en-US"/>
          </w:rPr>
          <w:t xml:space="preserve"> has</w:t>
        </w:r>
      </w:ins>
      <w:ins w:id="90" w:author="Raman Bahatyrou" w:date="2021-05-10T11:59:00Z">
        <w:r w:rsidRPr="00EC5166">
          <w:rPr>
            <w:sz w:val="28"/>
            <w:szCs w:val="28"/>
            <w:lang w:val="en-US"/>
            <w:rPrChange w:id="91" w:author="Raman Bahatyrou" w:date="2021-05-10T12:00:00Z">
              <w:rPr>
                <w:sz w:val="32"/>
                <w:szCs w:val="32"/>
                <w:lang w:val="en-US"/>
              </w:rPr>
            </w:rPrChange>
          </w:rPr>
          <w:t xml:space="preserve"> just start</w:t>
        </w:r>
      </w:ins>
      <w:ins w:id="92" w:author="Raman Bahatyrou" w:date="2021-05-10T12:00:00Z">
        <w:r>
          <w:rPr>
            <w:sz w:val="28"/>
            <w:szCs w:val="28"/>
            <w:lang w:val="en-US"/>
          </w:rPr>
          <w:t xml:space="preserve">ed </w:t>
        </w:r>
      </w:ins>
      <w:ins w:id="93" w:author="Raman Bahatyrou" w:date="2021-05-10T11:59:00Z">
        <w:r w:rsidRPr="00EC5166">
          <w:rPr>
            <w:sz w:val="28"/>
            <w:szCs w:val="28"/>
            <w:lang w:val="en-US"/>
            <w:rPrChange w:id="94" w:author="Raman Bahatyrou" w:date="2021-05-10T12:00:00Z">
              <w:rPr>
                <w:sz w:val="32"/>
                <w:szCs w:val="32"/>
                <w:lang w:val="en-US"/>
              </w:rPr>
            </w:rPrChange>
          </w:rPr>
          <w:t xml:space="preserve">working with DynamoDB. At one point he comes to you </w:t>
        </w:r>
      </w:ins>
      <w:ins w:id="95" w:author="Raman Bahatyrou" w:date="2021-05-10T12:00:00Z">
        <w:r>
          <w:rPr>
            <w:sz w:val="28"/>
            <w:szCs w:val="28"/>
            <w:lang w:val="en-US"/>
          </w:rPr>
          <w:t>and whispers that he accidentally deleted one of the production tables</w:t>
        </w:r>
      </w:ins>
      <w:ins w:id="96" w:author="Raman Bahatyrou" w:date="2021-05-10T12:01:00Z">
        <w:r w:rsidR="00D870FC">
          <w:rPr>
            <w:sz w:val="28"/>
            <w:szCs w:val="28"/>
            <w:lang w:val="en-US"/>
          </w:rPr>
          <w:t>.</w:t>
        </w:r>
      </w:ins>
      <w:ins w:id="97" w:author="Raman Bahatyrou" w:date="2021-05-10T12:03:00Z">
        <w:r w:rsidR="00D870FC">
          <w:rPr>
            <w:sz w:val="28"/>
            <w:szCs w:val="28"/>
            <w:lang w:val="en-US"/>
          </w:rPr>
          <w:t xml:space="preserve"> This data is crucial for your application and you must restore it to the latest point possible.</w:t>
        </w:r>
      </w:ins>
      <w:ins w:id="98" w:author="Raman Bahatyrou" w:date="2021-05-10T12:01:00Z">
        <w:r w:rsidR="00D870FC">
          <w:rPr>
            <w:sz w:val="28"/>
            <w:szCs w:val="28"/>
            <w:lang w:val="en-US"/>
          </w:rPr>
          <w:t xml:space="preserve"> </w:t>
        </w:r>
      </w:ins>
      <w:ins w:id="99" w:author="Raman Bahatyrou" w:date="2021-05-10T12:02:00Z">
        <w:r w:rsidR="00D870FC">
          <w:rPr>
            <w:sz w:val="28"/>
            <w:szCs w:val="28"/>
            <w:lang w:val="en-US"/>
          </w:rPr>
          <w:t>What do you do?</w:t>
        </w:r>
      </w:ins>
      <w:ins w:id="100" w:author="Raman Bahatyrou" w:date="2021-05-10T12:04:00Z">
        <w:r w:rsidR="00D870FC">
          <w:rPr>
            <w:sz w:val="28"/>
            <w:szCs w:val="28"/>
            <w:lang w:val="en-US"/>
          </w:rPr>
          <w:t xml:space="preserve"> You have everything DynamoDB provides for backups enabled.</w:t>
        </w:r>
      </w:ins>
    </w:p>
    <w:p w14:paraId="05CCD615" w14:textId="76A75D82" w:rsidR="00D870FC" w:rsidRDefault="00D870FC" w:rsidP="00D870FC">
      <w:pPr>
        <w:pStyle w:val="a3"/>
        <w:numPr>
          <w:ilvl w:val="1"/>
          <w:numId w:val="1"/>
        </w:numPr>
        <w:rPr>
          <w:ins w:id="101" w:author="Raman Bahatyrou" w:date="2021-05-10T12:03:00Z"/>
          <w:sz w:val="28"/>
          <w:szCs w:val="28"/>
          <w:lang w:val="en-US"/>
        </w:rPr>
      </w:pPr>
      <w:ins w:id="102" w:author="Raman Bahatyrou" w:date="2021-05-10T12:02:00Z">
        <w:r>
          <w:rPr>
            <w:sz w:val="28"/>
            <w:szCs w:val="28"/>
            <w:lang w:val="en-US"/>
          </w:rPr>
          <w:t xml:space="preserve">Try to recreate the table manually, hoping that you </w:t>
        </w:r>
      </w:ins>
      <w:ins w:id="103" w:author="Raman Bahatyrou" w:date="2021-05-10T12:03:00Z">
        <w:r>
          <w:rPr>
            <w:sz w:val="28"/>
            <w:szCs w:val="28"/>
            <w:lang w:val="en-US"/>
          </w:rPr>
          <w:t>remember each and every piece of data</w:t>
        </w:r>
      </w:ins>
    </w:p>
    <w:p w14:paraId="0DBB2E67" w14:textId="718BC119" w:rsidR="00D870FC" w:rsidRDefault="00D870FC" w:rsidP="00D870FC">
      <w:pPr>
        <w:pStyle w:val="a3"/>
        <w:numPr>
          <w:ilvl w:val="1"/>
          <w:numId w:val="1"/>
        </w:numPr>
        <w:rPr>
          <w:ins w:id="104" w:author="Raman Bahatyrou" w:date="2021-05-10T12:05:00Z"/>
          <w:sz w:val="28"/>
          <w:szCs w:val="28"/>
          <w:lang w:val="en-US"/>
        </w:rPr>
      </w:pPr>
      <w:ins w:id="105" w:author="Raman Bahatyrou" w:date="2021-05-10T12:04:00Z">
        <w:r>
          <w:rPr>
            <w:sz w:val="28"/>
            <w:szCs w:val="28"/>
            <w:lang w:val="en-US"/>
          </w:rPr>
          <w:t xml:space="preserve">Restore the table </w:t>
        </w:r>
      </w:ins>
      <w:ins w:id="106" w:author="Raman Bahatyrou" w:date="2021-05-10T12:05:00Z">
        <w:r>
          <w:rPr>
            <w:sz w:val="28"/>
            <w:szCs w:val="28"/>
            <w:lang w:val="en-US"/>
          </w:rPr>
          <w:t>with your on-demand backup</w:t>
        </w:r>
      </w:ins>
    </w:p>
    <w:p w14:paraId="197BD458" w14:textId="66F6110E" w:rsidR="00D870FC" w:rsidRDefault="00D870FC" w:rsidP="00D870FC">
      <w:pPr>
        <w:pStyle w:val="a3"/>
        <w:numPr>
          <w:ilvl w:val="1"/>
          <w:numId w:val="1"/>
        </w:numPr>
        <w:rPr>
          <w:ins w:id="107" w:author="Raman Bahatyrou" w:date="2021-05-10T13:00:00Z"/>
          <w:sz w:val="28"/>
          <w:szCs w:val="28"/>
          <w:highlight w:val="green"/>
          <w:lang w:val="en-US"/>
        </w:rPr>
      </w:pPr>
      <w:ins w:id="108" w:author="Raman Bahatyrou" w:date="2021-05-10T12:05:00Z">
        <w:r w:rsidRPr="00D870FC">
          <w:rPr>
            <w:sz w:val="28"/>
            <w:szCs w:val="28"/>
            <w:highlight w:val="green"/>
            <w:lang w:val="en-US"/>
            <w:rPrChange w:id="109" w:author="Raman Bahatyrou" w:date="2021-05-10T12:06:00Z">
              <w:rPr>
                <w:sz w:val="28"/>
                <w:szCs w:val="28"/>
                <w:lang w:val="en-US"/>
              </w:rPr>
            </w:rPrChange>
          </w:rPr>
          <w:t xml:space="preserve">Use system-backup created with </w:t>
        </w:r>
      </w:ins>
      <w:ins w:id="110" w:author="Raman Bahatyrou" w:date="2021-05-10T12:06:00Z">
        <w:r w:rsidRPr="00D870FC">
          <w:rPr>
            <w:sz w:val="28"/>
            <w:szCs w:val="28"/>
            <w:highlight w:val="green"/>
            <w:lang w:val="en-US"/>
            <w:rPrChange w:id="111" w:author="Raman Bahatyrou" w:date="2021-05-10T12:06:00Z">
              <w:rPr>
                <w:sz w:val="28"/>
                <w:szCs w:val="28"/>
                <w:lang w:val="en-US"/>
              </w:rPr>
            </w:rPrChange>
          </w:rPr>
          <w:t>Point-in-Time recovery</w:t>
        </w:r>
      </w:ins>
    </w:p>
    <w:p w14:paraId="08F9349C" w14:textId="511B8E06" w:rsidR="00F628A0" w:rsidRDefault="00F628A0" w:rsidP="00F628A0">
      <w:pPr>
        <w:pStyle w:val="a3"/>
        <w:numPr>
          <w:ilvl w:val="0"/>
          <w:numId w:val="1"/>
        </w:numPr>
        <w:rPr>
          <w:ins w:id="112" w:author="Raman Bahatyrou" w:date="2021-05-10T13:15:00Z"/>
          <w:sz w:val="28"/>
          <w:szCs w:val="28"/>
          <w:lang w:val="en-US"/>
        </w:rPr>
      </w:pPr>
      <w:ins w:id="113" w:author="Raman Bahatyrou" w:date="2021-05-10T13:07:00Z">
        <w:r>
          <w:rPr>
            <w:sz w:val="28"/>
            <w:szCs w:val="28"/>
            <w:lang w:val="en-US"/>
          </w:rPr>
          <w:t>You</w:t>
        </w:r>
      </w:ins>
      <w:ins w:id="114" w:author="Raman Bahatyrou" w:date="2021-05-10T13:08:00Z">
        <w:r>
          <w:rPr>
            <w:sz w:val="28"/>
            <w:szCs w:val="28"/>
            <w:lang w:val="en-US"/>
          </w:rPr>
          <w:t xml:space="preserve"> are working on a wea</w:t>
        </w:r>
      </w:ins>
      <w:ins w:id="115" w:author="Raman Bahatyrou" w:date="2021-05-10T13:09:00Z">
        <w:r>
          <w:rPr>
            <w:sz w:val="28"/>
            <w:szCs w:val="28"/>
            <w:lang w:val="en-US"/>
          </w:rPr>
          <w:t>ther application</w:t>
        </w:r>
      </w:ins>
      <w:ins w:id="116" w:author="Raman Bahatyrou" w:date="2021-05-10T13:10:00Z">
        <w:r w:rsidR="00F478FE">
          <w:rPr>
            <w:sz w:val="28"/>
            <w:szCs w:val="28"/>
            <w:lang w:val="en-US"/>
          </w:rPr>
          <w:t xml:space="preserve"> utilizing DynamoDB as a database</w:t>
        </w:r>
      </w:ins>
      <w:ins w:id="117" w:author="Raman Bahatyrou" w:date="2021-05-10T13:09:00Z">
        <w:r>
          <w:rPr>
            <w:sz w:val="28"/>
            <w:szCs w:val="28"/>
            <w:lang w:val="en-US"/>
          </w:rPr>
          <w:t xml:space="preserve">. </w:t>
        </w:r>
      </w:ins>
      <w:ins w:id="118" w:author="Raman Bahatyrou" w:date="2021-05-10T13:10:00Z">
        <w:r w:rsidR="00F478FE">
          <w:rPr>
            <w:sz w:val="28"/>
            <w:szCs w:val="28"/>
            <w:lang w:val="en-US"/>
          </w:rPr>
          <w:t>A data analytics team in your company needs to run a long-running analysis of regional weather data</w:t>
        </w:r>
      </w:ins>
      <w:ins w:id="119" w:author="Raman Bahatyrou" w:date="2021-05-10T13:11:00Z">
        <w:r w:rsidR="00F478FE">
          <w:rPr>
            <w:sz w:val="28"/>
            <w:szCs w:val="28"/>
            <w:lang w:val="en-US"/>
          </w:rPr>
          <w:t xml:space="preserve"> from DynamoDB. Previously, this resulted in consuming all read capacity in </w:t>
        </w:r>
      </w:ins>
      <w:ins w:id="120" w:author="Raman Bahatyrou" w:date="2021-05-10T13:12:00Z">
        <w:r w:rsidR="00F478FE">
          <w:rPr>
            <w:sz w:val="28"/>
            <w:szCs w:val="28"/>
            <w:lang w:val="en-US"/>
          </w:rPr>
          <w:t xml:space="preserve">DynamoDB table, slowing down </w:t>
        </w:r>
      </w:ins>
      <w:ins w:id="121" w:author="Raman Bahatyrou" w:date="2021-05-10T13:13:00Z">
        <w:r w:rsidR="00F478FE">
          <w:rPr>
            <w:sz w:val="28"/>
            <w:szCs w:val="28"/>
            <w:lang w:val="en-US"/>
          </w:rPr>
          <w:t xml:space="preserve">your applications, which use the same table and having customers complain. You have to </w:t>
        </w:r>
      </w:ins>
      <w:ins w:id="122" w:author="Raman Bahatyrou" w:date="2021-05-10T13:15:00Z">
        <w:r w:rsidR="00F478FE">
          <w:rPr>
            <w:sz w:val="28"/>
            <w:szCs w:val="28"/>
            <w:lang w:val="en-US"/>
          </w:rPr>
          <w:t>suggest a</w:t>
        </w:r>
      </w:ins>
      <w:ins w:id="123" w:author="Raman Bahatyrou" w:date="2021-05-10T13:14:00Z">
        <w:r w:rsidR="00F478FE">
          <w:rPr>
            <w:sz w:val="28"/>
            <w:szCs w:val="28"/>
            <w:lang w:val="en-US"/>
          </w:rPr>
          <w:t xml:space="preserve"> DynamoDB native solution, which will make sure that this situation does not happen in future.</w:t>
        </w:r>
      </w:ins>
    </w:p>
    <w:p w14:paraId="50339053" w14:textId="1619BB4D" w:rsidR="00F478FE" w:rsidRPr="00F478FE" w:rsidRDefault="00F478FE" w:rsidP="00F478FE">
      <w:pPr>
        <w:pStyle w:val="a3"/>
        <w:numPr>
          <w:ilvl w:val="1"/>
          <w:numId w:val="1"/>
        </w:numPr>
        <w:rPr>
          <w:ins w:id="124" w:author="Raman Bahatyrou" w:date="2021-05-10T13:16:00Z"/>
          <w:sz w:val="28"/>
          <w:szCs w:val="28"/>
          <w:highlight w:val="green"/>
          <w:lang w:val="en-US"/>
          <w:rPrChange w:id="125" w:author="Raman Bahatyrou" w:date="2021-05-10T13:18:00Z">
            <w:rPr>
              <w:ins w:id="126" w:author="Raman Bahatyrou" w:date="2021-05-10T13:16:00Z"/>
              <w:sz w:val="28"/>
              <w:szCs w:val="28"/>
              <w:lang w:val="en-US"/>
            </w:rPr>
          </w:rPrChange>
        </w:rPr>
      </w:pPr>
      <w:ins w:id="127" w:author="Raman Bahatyrou" w:date="2021-05-10T13:15:00Z">
        <w:r w:rsidRPr="00F478FE">
          <w:rPr>
            <w:sz w:val="28"/>
            <w:szCs w:val="28"/>
            <w:highlight w:val="green"/>
            <w:lang w:val="en-US"/>
            <w:rPrChange w:id="128" w:author="Raman Bahatyrou" w:date="2021-05-10T13:18:00Z">
              <w:rPr>
                <w:sz w:val="28"/>
                <w:szCs w:val="28"/>
                <w:lang w:val="en-US"/>
              </w:rPr>
            </w:rPrChange>
          </w:rPr>
          <w:t xml:space="preserve">Use DynamoDB </w:t>
        </w:r>
      </w:ins>
      <w:ins w:id="129" w:author="Raman Bahatyrou" w:date="2021-05-10T13:16:00Z">
        <w:r w:rsidRPr="00F478FE">
          <w:rPr>
            <w:sz w:val="28"/>
            <w:szCs w:val="28"/>
            <w:highlight w:val="green"/>
            <w:lang w:val="en-US"/>
            <w:rPrChange w:id="130" w:author="Raman Bahatyrou" w:date="2021-05-10T13:18:00Z">
              <w:rPr>
                <w:sz w:val="28"/>
                <w:szCs w:val="28"/>
                <w:lang w:val="en-US"/>
              </w:rPr>
            </w:rPrChange>
          </w:rPr>
          <w:t>Accelerator (DAX) to have weather analysis be performed against cached data</w:t>
        </w:r>
      </w:ins>
    </w:p>
    <w:p w14:paraId="446880C4" w14:textId="5EFFBD7E" w:rsidR="00F478FE" w:rsidRDefault="00F478FE" w:rsidP="00F478FE">
      <w:pPr>
        <w:pStyle w:val="a3"/>
        <w:numPr>
          <w:ilvl w:val="1"/>
          <w:numId w:val="1"/>
        </w:numPr>
        <w:rPr>
          <w:ins w:id="131" w:author="Raman Bahatyrou" w:date="2021-05-10T13:17:00Z"/>
          <w:sz w:val="28"/>
          <w:szCs w:val="28"/>
          <w:lang w:val="en-US"/>
        </w:rPr>
      </w:pPr>
      <w:ins w:id="132" w:author="Raman Bahatyrou" w:date="2021-05-10T13:16:00Z">
        <w:r>
          <w:rPr>
            <w:sz w:val="28"/>
            <w:szCs w:val="28"/>
            <w:lang w:val="en-US"/>
          </w:rPr>
          <w:t>Increase a number of read capaci</w:t>
        </w:r>
      </w:ins>
      <w:ins w:id="133" w:author="Raman Bahatyrou" w:date="2021-05-10T13:17:00Z">
        <w:r>
          <w:rPr>
            <w:sz w:val="28"/>
            <w:szCs w:val="28"/>
            <w:lang w:val="en-US"/>
          </w:rPr>
          <w:t>ty units for the time of analysis</w:t>
        </w:r>
      </w:ins>
    </w:p>
    <w:p w14:paraId="14157BEB" w14:textId="61B62E76" w:rsidR="00F478FE" w:rsidRDefault="00F478FE">
      <w:pPr>
        <w:pStyle w:val="a3"/>
        <w:numPr>
          <w:ilvl w:val="1"/>
          <w:numId w:val="1"/>
        </w:numPr>
        <w:rPr>
          <w:ins w:id="134" w:author="Raman Bahatyrou" w:date="2021-05-12T16:45:00Z"/>
          <w:sz w:val="28"/>
          <w:szCs w:val="28"/>
          <w:lang w:val="en-US"/>
        </w:rPr>
      </w:pPr>
      <w:ins w:id="135" w:author="Raman Bahatyrou" w:date="2021-05-10T13:17:00Z">
        <w:r>
          <w:rPr>
            <w:sz w:val="28"/>
            <w:szCs w:val="28"/>
            <w:lang w:val="en-US"/>
          </w:rPr>
          <w:t>Make a copy of data and move it to other DynamoDB table, so only data analytics team would read from it</w:t>
        </w:r>
      </w:ins>
    </w:p>
    <w:p w14:paraId="25215317" w14:textId="3ECE2092" w:rsidR="007E0F10" w:rsidRDefault="007E0F10" w:rsidP="007E0F10">
      <w:pPr>
        <w:pStyle w:val="a3"/>
        <w:numPr>
          <w:ilvl w:val="0"/>
          <w:numId w:val="1"/>
        </w:numPr>
        <w:rPr>
          <w:ins w:id="136" w:author="Raman Bahatyrou" w:date="2021-05-12T16:47:00Z"/>
          <w:sz w:val="28"/>
          <w:szCs w:val="28"/>
          <w:lang w:val="en-US"/>
        </w:rPr>
      </w:pPr>
      <w:ins w:id="137" w:author="Raman Bahatyrou" w:date="2021-05-12T16:51:00Z">
        <w:r>
          <w:rPr>
            <w:sz w:val="28"/>
            <w:szCs w:val="28"/>
            <w:lang w:val="en-US"/>
          </w:rPr>
          <w:t xml:space="preserve">What engine types are used in </w:t>
        </w:r>
        <w:proofErr w:type="spellStart"/>
        <w:r>
          <w:rPr>
            <w:sz w:val="28"/>
            <w:szCs w:val="28"/>
            <w:lang w:val="en-US"/>
          </w:rPr>
          <w:t>ElastiCache</w:t>
        </w:r>
        <w:proofErr w:type="spellEnd"/>
        <w:r>
          <w:rPr>
            <w:sz w:val="28"/>
            <w:szCs w:val="28"/>
            <w:lang w:val="en-US"/>
          </w:rPr>
          <w:t xml:space="preserve"> service?</w:t>
        </w:r>
      </w:ins>
    </w:p>
    <w:p w14:paraId="2FA914C7" w14:textId="4C5B0579" w:rsidR="007E0F10" w:rsidRPr="007E0F10" w:rsidRDefault="007E0F10" w:rsidP="007E0F10">
      <w:pPr>
        <w:pStyle w:val="a3"/>
        <w:numPr>
          <w:ilvl w:val="1"/>
          <w:numId w:val="1"/>
        </w:numPr>
        <w:rPr>
          <w:ins w:id="138" w:author="Raman Bahatyrou" w:date="2021-05-12T16:51:00Z"/>
          <w:sz w:val="28"/>
          <w:szCs w:val="28"/>
          <w:highlight w:val="green"/>
          <w:lang w:val="en-US"/>
          <w:rPrChange w:id="139" w:author="Raman Bahatyrou" w:date="2021-05-12T16:52:00Z">
            <w:rPr>
              <w:ins w:id="140" w:author="Raman Bahatyrou" w:date="2021-05-12T16:51:00Z"/>
              <w:sz w:val="28"/>
              <w:szCs w:val="28"/>
              <w:lang w:val="en-US"/>
            </w:rPr>
          </w:rPrChange>
        </w:rPr>
      </w:pPr>
      <w:ins w:id="141" w:author="Raman Bahatyrou" w:date="2021-05-12T16:51:00Z">
        <w:r w:rsidRPr="007E0F10">
          <w:rPr>
            <w:sz w:val="28"/>
            <w:szCs w:val="28"/>
            <w:highlight w:val="green"/>
            <w:lang w:val="en-US"/>
            <w:rPrChange w:id="142" w:author="Raman Bahatyrou" w:date="2021-05-12T16:52:00Z">
              <w:rPr>
                <w:sz w:val="28"/>
                <w:szCs w:val="28"/>
                <w:lang w:val="en-US"/>
              </w:rPr>
            </w:rPrChange>
          </w:rPr>
          <w:t>Redis</w:t>
        </w:r>
      </w:ins>
    </w:p>
    <w:p w14:paraId="5AEDCEBE" w14:textId="14F8A5AB" w:rsidR="007E0F10" w:rsidRPr="007E0F10" w:rsidRDefault="007E0F10" w:rsidP="007E0F10">
      <w:pPr>
        <w:pStyle w:val="a3"/>
        <w:numPr>
          <w:ilvl w:val="1"/>
          <w:numId w:val="1"/>
        </w:numPr>
        <w:rPr>
          <w:ins w:id="143" w:author="Raman Bahatyrou" w:date="2021-05-12T16:51:00Z"/>
          <w:sz w:val="28"/>
          <w:szCs w:val="28"/>
          <w:highlight w:val="green"/>
          <w:lang w:val="en-US"/>
          <w:rPrChange w:id="144" w:author="Raman Bahatyrou" w:date="2021-05-12T16:52:00Z">
            <w:rPr>
              <w:ins w:id="145" w:author="Raman Bahatyrou" w:date="2021-05-12T16:51:00Z"/>
              <w:sz w:val="28"/>
              <w:szCs w:val="28"/>
              <w:lang w:val="en-US"/>
            </w:rPr>
          </w:rPrChange>
        </w:rPr>
      </w:pPr>
      <w:ins w:id="146" w:author="Raman Bahatyrou" w:date="2021-05-12T16:51:00Z">
        <w:r w:rsidRPr="007E0F10">
          <w:rPr>
            <w:sz w:val="28"/>
            <w:szCs w:val="28"/>
            <w:highlight w:val="green"/>
            <w:lang w:val="en-US"/>
            <w:rPrChange w:id="147" w:author="Raman Bahatyrou" w:date="2021-05-12T16:52:00Z">
              <w:rPr>
                <w:sz w:val="28"/>
                <w:szCs w:val="28"/>
                <w:lang w:val="en-US"/>
              </w:rPr>
            </w:rPrChange>
          </w:rPr>
          <w:t>Memcached</w:t>
        </w:r>
      </w:ins>
    </w:p>
    <w:p w14:paraId="21F858C1" w14:textId="657D2C3A" w:rsidR="007E0F10" w:rsidRDefault="007E0F10" w:rsidP="007E0F10">
      <w:pPr>
        <w:pStyle w:val="a3"/>
        <w:numPr>
          <w:ilvl w:val="1"/>
          <w:numId w:val="1"/>
        </w:numPr>
        <w:rPr>
          <w:ins w:id="148" w:author="Raman Bahatyrou" w:date="2021-05-12T16:52:00Z"/>
          <w:sz w:val="28"/>
          <w:szCs w:val="28"/>
          <w:lang w:val="en-US"/>
        </w:rPr>
      </w:pPr>
      <w:ins w:id="149" w:author="Raman Bahatyrou" w:date="2021-05-12T16:52:00Z">
        <w:r>
          <w:rPr>
            <w:sz w:val="28"/>
            <w:szCs w:val="28"/>
            <w:lang w:val="en-US"/>
          </w:rPr>
          <w:t>Memory cache</w:t>
        </w:r>
      </w:ins>
    </w:p>
    <w:p w14:paraId="0E168DBB" w14:textId="4D987807" w:rsidR="007E0F10" w:rsidRDefault="007E0F10" w:rsidP="007E0F10">
      <w:pPr>
        <w:pStyle w:val="a3"/>
        <w:numPr>
          <w:ilvl w:val="1"/>
          <w:numId w:val="1"/>
        </w:numPr>
        <w:rPr>
          <w:ins w:id="150" w:author="Raman Bahatyrou" w:date="2021-05-13T21:38:00Z"/>
          <w:sz w:val="28"/>
          <w:szCs w:val="28"/>
          <w:lang w:val="en-US"/>
        </w:rPr>
      </w:pPr>
      <w:proofErr w:type="spellStart"/>
      <w:ins w:id="151" w:author="Raman Bahatyrou" w:date="2021-05-12T16:52:00Z">
        <w:r>
          <w:rPr>
            <w:sz w:val="28"/>
            <w:szCs w:val="28"/>
            <w:lang w:val="en-US"/>
          </w:rPr>
          <w:lastRenderedPageBreak/>
          <w:t>OrmLiteCacheClient</w:t>
        </w:r>
      </w:ins>
      <w:proofErr w:type="spellEnd"/>
    </w:p>
    <w:p w14:paraId="6D41959B" w14:textId="2B4A5CEF" w:rsidR="000A5057" w:rsidRDefault="000A5057" w:rsidP="000A5057">
      <w:pPr>
        <w:pStyle w:val="a3"/>
        <w:numPr>
          <w:ilvl w:val="0"/>
          <w:numId w:val="1"/>
        </w:numPr>
        <w:rPr>
          <w:ins w:id="152" w:author="Raman Bahatyrou" w:date="2021-05-13T21:38:00Z"/>
          <w:sz w:val="28"/>
          <w:szCs w:val="28"/>
          <w:lang w:val="en-US"/>
        </w:rPr>
      </w:pPr>
      <w:ins w:id="153" w:author="Raman Bahatyrou" w:date="2021-05-13T21:38:00Z">
        <w:r>
          <w:rPr>
            <w:sz w:val="28"/>
            <w:szCs w:val="28"/>
            <w:lang w:val="en-US"/>
          </w:rPr>
          <w:t xml:space="preserve">Which of these is true about </w:t>
        </w:r>
        <w:proofErr w:type="spellStart"/>
        <w:r w:rsidR="00EA09B3">
          <w:rPr>
            <w:sz w:val="28"/>
            <w:szCs w:val="28"/>
            <w:lang w:val="en-US"/>
          </w:rPr>
          <w:t>ElastiCache</w:t>
        </w:r>
        <w:proofErr w:type="spellEnd"/>
        <w:r w:rsidR="00EA09B3">
          <w:rPr>
            <w:sz w:val="28"/>
            <w:szCs w:val="28"/>
            <w:lang w:val="en-US"/>
          </w:rPr>
          <w:t xml:space="preserve"> </w:t>
        </w:r>
        <w:proofErr w:type="gramStart"/>
        <w:r w:rsidR="00EA09B3">
          <w:rPr>
            <w:sz w:val="28"/>
            <w:szCs w:val="28"/>
            <w:lang w:val="en-US"/>
          </w:rPr>
          <w:t>Redis?</w:t>
        </w:r>
      </w:ins>
      <w:ins w:id="154" w:author="Raman Bahatyrou" w:date="2021-05-13T22:06:00Z">
        <w:r w:rsidR="00A866CD">
          <w:rPr>
            <w:sz w:val="28"/>
            <w:szCs w:val="28"/>
            <w:lang w:val="en-US"/>
          </w:rPr>
          <w:t>(</w:t>
        </w:r>
        <w:proofErr w:type="gramEnd"/>
        <w:r w:rsidR="00A866CD">
          <w:rPr>
            <w:sz w:val="28"/>
            <w:szCs w:val="28"/>
            <w:lang w:val="en-US"/>
          </w:rPr>
          <w:t>4 correct answers)</w:t>
        </w:r>
      </w:ins>
    </w:p>
    <w:p w14:paraId="3587B67E" w14:textId="011D18BC" w:rsidR="00EA09B3" w:rsidRPr="00A866CD" w:rsidRDefault="00A866CD" w:rsidP="00EA09B3">
      <w:pPr>
        <w:pStyle w:val="a3"/>
        <w:numPr>
          <w:ilvl w:val="1"/>
          <w:numId w:val="1"/>
        </w:numPr>
        <w:rPr>
          <w:ins w:id="155" w:author="Raman Bahatyrou" w:date="2021-05-13T21:38:00Z"/>
          <w:sz w:val="28"/>
          <w:szCs w:val="28"/>
          <w:highlight w:val="green"/>
          <w:lang w:val="en-US"/>
          <w:rPrChange w:id="156" w:author="Raman Bahatyrou" w:date="2021-05-13T22:04:00Z">
            <w:rPr>
              <w:ins w:id="157" w:author="Raman Bahatyrou" w:date="2021-05-13T21:38:00Z"/>
              <w:sz w:val="28"/>
              <w:szCs w:val="28"/>
              <w:lang w:val="en-US"/>
            </w:rPr>
          </w:rPrChange>
        </w:rPr>
      </w:pPr>
      <w:ins w:id="158" w:author="Raman Bahatyrou" w:date="2021-05-13T22:04:00Z">
        <w:r w:rsidRPr="00A866CD">
          <w:rPr>
            <w:sz w:val="28"/>
            <w:szCs w:val="28"/>
            <w:highlight w:val="green"/>
            <w:lang w:val="en-US"/>
            <w:rPrChange w:id="159" w:author="Raman Bahatyrou" w:date="2021-05-13T22:04:00Z">
              <w:rPr>
                <w:sz w:val="28"/>
                <w:szCs w:val="28"/>
                <w:lang w:val="en-US"/>
              </w:rPr>
            </w:rPrChange>
          </w:rPr>
          <w:t>C</w:t>
        </w:r>
      </w:ins>
      <w:ins w:id="160" w:author="Raman Bahatyrou" w:date="2021-05-13T21:38:00Z">
        <w:r w:rsidR="00EA09B3" w:rsidRPr="00A866CD">
          <w:rPr>
            <w:sz w:val="28"/>
            <w:szCs w:val="28"/>
            <w:highlight w:val="green"/>
            <w:lang w:val="en-US"/>
            <w:rPrChange w:id="161" w:author="Raman Bahatyrou" w:date="2021-05-13T22:04:00Z">
              <w:rPr>
                <w:sz w:val="28"/>
                <w:szCs w:val="28"/>
                <w:lang w:val="en-US"/>
              </w:rPr>
            </w:rPrChange>
          </w:rPr>
          <w:t>omplex data objects, such as hashes, lists</w:t>
        </w:r>
      </w:ins>
      <w:ins w:id="162" w:author="Raman Bahatyrou" w:date="2021-05-13T22:04:00Z">
        <w:r w:rsidRPr="00A866CD">
          <w:rPr>
            <w:sz w:val="28"/>
            <w:szCs w:val="28"/>
            <w:highlight w:val="green"/>
            <w:lang w:val="en-US"/>
            <w:rPrChange w:id="163" w:author="Raman Bahatyrou" w:date="2021-05-13T22:04:00Z">
              <w:rPr>
                <w:sz w:val="28"/>
                <w:szCs w:val="28"/>
                <w:lang w:val="en-US"/>
              </w:rPr>
            </w:rPrChange>
          </w:rPr>
          <w:t xml:space="preserve"> are supported</w:t>
        </w:r>
      </w:ins>
    </w:p>
    <w:p w14:paraId="0B66C049" w14:textId="671BF77A" w:rsidR="00EA09B3" w:rsidRPr="00A866CD" w:rsidRDefault="00EA09B3" w:rsidP="00EA09B3">
      <w:pPr>
        <w:pStyle w:val="a3"/>
        <w:numPr>
          <w:ilvl w:val="1"/>
          <w:numId w:val="1"/>
        </w:numPr>
        <w:rPr>
          <w:ins w:id="164" w:author="Raman Bahatyrou" w:date="2021-05-13T21:40:00Z"/>
          <w:sz w:val="28"/>
          <w:szCs w:val="28"/>
          <w:highlight w:val="green"/>
          <w:lang w:val="en-US"/>
          <w:rPrChange w:id="165" w:author="Raman Bahatyrou" w:date="2021-05-13T22:04:00Z">
            <w:rPr>
              <w:ins w:id="166" w:author="Raman Bahatyrou" w:date="2021-05-13T21:40:00Z"/>
              <w:sz w:val="28"/>
              <w:szCs w:val="28"/>
              <w:lang w:val="en-US"/>
            </w:rPr>
          </w:rPrChange>
        </w:rPr>
      </w:pPr>
      <w:proofErr w:type="gramStart"/>
      <w:ins w:id="167" w:author="Raman Bahatyrou" w:date="2021-05-13T21:44:00Z">
        <w:r w:rsidRPr="00A866CD">
          <w:rPr>
            <w:sz w:val="28"/>
            <w:szCs w:val="28"/>
            <w:highlight w:val="green"/>
            <w:lang w:val="en-US"/>
            <w:rPrChange w:id="168" w:author="Raman Bahatyrou" w:date="2021-05-13T22:04:00Z">
              <w:rPr>
                <w:sz w:val="28"/>
                <w:szCs w:val="28"/>
                <w:lang w:val="en-US"/>
              </w:rPr>
            </w:rPrChange>
          </w:rPr>
          <w:t>Groups</w:t>
        </w:r>
        <w:proofErr w:type="gramEnd"/>
        <w:r w:rsidRPr="00A866CD">
          <w:rPr>
            <w:sz w:val="28"/>
            <w:szCs w:val="28"/>
            <w:highlight w:val="green"/>
            <w:lang w:val="en-US"/>
            <w:rPrChange w:id="169" w:author="Raman Bahatyrou" w:date="2021-05-13T22:04:00Z">
              <w:rPr>
                <w:sz w:val="28"/>
                <w:szCs w:val="28"/>
                <w:lang w:val="en-US"/>
              </w:rPr>
            </w:rPrChange>
          </w:rPr>
          <w:t xml:space="preserve"> nodes in shards, which are included in cluster</w:t>
        </w:r>
      </w:ins>
    </w:p>
    <w:p w14:paraId="778DCF31" w14:textId="77BB25BC" w:rsidR="00EA09B3" w:rsidRPr="00A866CD" w:rsidRDefault="00A866CD" w:rsidP="00EA09B3">
      <w:pPr>
        <w:pStyle w:val="a3"/>
        <w:numPr>
          <w:ilvl w:val="1"/>
          <w:numId w:val="1"/>
        </w:numPr>
        <w:rPr>
          <w:ins w:id="170" w:author="Raman Bahatyrou" w:date="2021-05-13T21:41:00Z"/>
          <w:sz w:val="28"/>
          <w:szCs w:val="28"/>
          <w:highlight w:val="green"/>
          <w:lang w:val="en-US"/>
          <w:rPrChange w:id="171" w:author="Raman Bahatyrou" w:date="2021-05-13T22:04:00Z">
            <w:rPr>
              <w:ins w:id="172" w:author="Raman Bahatyrou" w:date="2021-05-13T21:41:00Z"/>
              <w:sz w:val="28"/>
              <w:szCs w:val="28"/>
              <w:lang w:val="en-US"/>
            </w:rPr>
          </w:rPrChange>
        </w:rPr>
      </w:pPr>
      <w:ins w:id="173" w:author="Raman Bahatyrou" w:date="2021-05-13T22:04:00Z">
        <w:r w:rsidRPr="00A866CD">
          <w:rPr>
            <w:sz w:val="28"/>
            <w:szCs w:val="28"/>
            <w:highlight w:val="green"/>
            <w:lang w:val="en-US"/>
            <w:rPrChange w:id="174" w:author="Raman Bahatyrou" w:date="2021-05-13T22:04:00Z">
              <w:rPr>
                <w:sz w:val="28"/>
                <w:szCs w:val="28"/>
                <w:lang w:val="en-US"/>
              </w:rPr>
            </w:rPrChange>
          </w:rPr>
          <w:t>You can utilize read/write and</w:t>
        </w:r>
      </w:ins>
      <w:ins w:id="175" w:author="Raman Bahatyrou" w:date="2021-05-13T21:41:00Z">
        <w:r w:rsidR="00EA09B3" w:rsidRPr="00A866CD">
          <w:rPr>
            <w:sz w:val="28"/>
            <w:szCs w:val="28"/>
            <w:highlight w:val="green"/>
            <w:lang w:val="en-US"/>
            <w:rPrChange w:id="176" w:author="Raman Bahatyrou" w:date="2021-05-13T22:04:00Z">
              <w:rPr>
                <w:sz w:val="28"/>
                <w:szCs w:val="28"/>
                <w:lang w:val="en-US"/>
              </w:rPr>
            </w:rPrChange>
          </w:rPr>
          <w:t xml:space="preserve"> read replicas</w:t>
        </w:r>
      </w:ins>
    </w:p>
    <w:p w14:paraId="705A9EBB" w14:textId="174844A0" w:rsidR="00EA09B3" w:rsidRDefault="00A866CD" w:rsidP="00EA09B3">
      <w:pPr>
        <w:pStyle w:val="a3"/>
        <w:numPr>
          <w:ilvl w:val="1"/>
          <w:numId w:val="1"/>
        </w:numPr>
        <w:rPr>
          <w:ins w:id="177" w:author="Raman Bahatyrou" w:date="2021-05-13T22:07:00Z"/>
          <w:sz w:val="28"/>
          <w:szCs w:val="28"/>
          <w:lang w:val="en-US"/>
        </w:rPr>
      </w:pPr>
      <w:proofErr w:type="gramStart"/>
      <w:ins w:id="178" w:author="Raman Bahatyrou" w:date="2021-05-13T21:58:00Z">
        <w:r>
          <w:rPr>
            <w:sz w:val="28"/>
            <w:szCs w:val="28"/>
            <w:lang w:val="en-US"/>
          </w:rPr>
          <w:t>Groups</w:t>
        </w:r>
        <w:proofErr w:type="gramEnd"/>
        <w:r>
          <w:rPr>
            <w:sz w:val="28"/>
            <w:szCs w:val="28"/>
            <w:lang w:val="en-US"/>
          </w:rPr>
          <w:t xml:space="preserve"> nodes in cluster</w:t>
        </w:r>
      </w:ins>
    </w:p>
    <w:p w14:paraId="4A7D5F47" w14:textId="7C03FC28" w:rsidR="00A866CD" w:rsidRPr="00A866CD" w:rsidRDefault="00A866CD" w:rsidP="00A866CD">
      <w:pPr>
        <w:pStyle w:val="a3"/>
        <w:numPr>
          <w:ilvl w:val="1"/>
          <w:numId w:val="1"/>
        </w:numPr>
        <w:rPr>
          <w:ins w:id="179" w:author="Raman Bahatyrou" w:date="2021-05-13T21:58:00Z"/>
          <w:sz w:val="28"/>
          <w:szCs w:val="28"/>
          <w:lang w:val="en-US"/>
          <w:rPrChange w:id="180" w:author="Raman Bahatyrou" w:date="2021-05-13T22:07:00Z">
            <w:rPr>
              <w:ins w:id="181" w:author="Raman Bahatyrou" w:date="2021-05-13T21:58:00Z"/>
              <w:lang w:val="en-US"/>
            </w:rPr>
          </w:rPrChange>
        </w:rPr>
        <w:pPrChange w:id="182" w:author="Raman Bahatyrou" w:date="2021-05-13T22:07:00Z">
          <w:pPr>
            <w:pStyle w:val="a3"/>
            <w:numPr>
              <w:ilvl w:val="1"/>
              <w:numId w:val="1"/>
            </w:numPr>
            <w:ind w:left="1440" w:hanging="360"/>
          </w:pPr>
        </w:pPrChange>
      </w:pPr>
      <w:ins w:id="183" w:author="Raman Bahatyrou" w:date="2021-05-13T22:07:00Z">
        <w:r w:rsidRPr="00A866CD">
          <w:rPr>
            <w:sz w:val="28"/>
            <w:szCs w:val="28"/>
            <w:lang w:val="en-US"/>
            <w:rPrChange w:id="184" w:author="Raman Bahatyrou" w:date="2021-05-13T22:07:00Z">
              <w:rPr>
                <w:sz w:val="28"/>
                <w:szCs w:val="28"/>
                <w:highlight w:val="green"/>
                <w:lang w:val="en-US"/>
              </w:rPr>
            </w:rPrChange>
          </w:rPr>
          <w:t>Is a simple key/value store</w:t>
        </w:r>
      </w:ins>
    </w:p>
    <w:p w14:paraId="4FE379ED" w14:textId="0CC59C7B" w:rsidR="00A866CD" w:rsidRDefault="00A866CD" w:rsidP="00EA09B3">
      <w:pPr>
        <w:pStyle w:val="a3"/>
        <w:numPr>
          <w:ilvl w:val="1"/>
          <w:numId w:val="1"/>
        </w:numPr>
        <w:rPr>
          <w:ins w:id="185" w:author="Raman Bahatyrou" w:date="2021-05-13T22:07:00Z"/>
          <w:sz w:val="28"/>
          <w:szCs w:val="28"/>
          <w:lang w:val="en-US"/>
        </w:rPr>
      </w:pPr>
      <w:ins w:id="186" w:author="Raman Bahatyrou" w:date="2021-05-13T21:58:00Z">
        <w:r>
          <w:rPr>
            <w:sz w:val="28"/>
            <w:szCs w:val="28"/>
            <w:lang w:val="en-US"/>
          </w:rPr>
          <w:t xml:space="preserve">Supports up to </w:t>
        </w:r>
      </w:ins>
      <w:ins w:id="187" w:author="Raman Bahatyrou" w:date="2021-05-13T22:00:00Z">
        <w:r w:rsidRPr="00A866CD">
          <w:rPr>
            <w:sz w:val="28"/>
            <w:szCs w:val="28"/>
            <w:lang w:val="en-US"/>
            <w:rPrChange w:id="188" w:author="Raman Bahatyrou" w:date="2021-05-13T22:00:00Z">
              <w:rPr>
                <w:sz w:val="28"/>
                <w:szCs w:val="28"/>
              </w:rPr>
            </w:rPrChange>
          </w:rPr>
          <w:t>40</w:t>
        </w:r>
      </w:ins>
      <w:ins w:id="189" w:author="Raman Bahatyrou" w:date="2021-05-13T21:58:00Z">
        <w:r>
          <w:rPr>
            <w:sz w:val="28"/>
            <w:szCs w:val="28"/>
            <w:lang w:val="en-US"/>
          </w:rPr>
          <w:t xml:space="preserve"> nodes in cluster</w:t>
        </w:r>
      </w:ins>
    </w:p>
    <w:p w14:paraId="1410D0A3" w14:textId="0FB4728D" w:rsidR="00A866CD" w:rsidRPr="00A866CD" w:rsidRDefault="00A866CD" w:rsidP="00A866CD">
      <w:pPr>
        <w:pStyle w:val="a3"/>
        <w:numPr>
          <w:ilvl w:val="1"/>
          <w:numId w:val="1"/>
        </w:numPr>
        <w:rPr>
          <w:ins w:id="190" w:author="Raman Bahatyrou" w:date="2021-05-13T21:58:00Z"/>
          <w:sz w:val="28"/>
          <w:szCs w:val="28"/>
          <w:lang w:val="en-US"/>
          <w:rPrChange w:id="191" w:author="Raman Bahatyrou" w:date="2021-05-13T22:07:00Z">
            <w:rPr>
              <w:ins w:id="192" w:author="Raman Bahatyrou" w:date="2021-05-13T21:58:00Z"/>
              <w:lang w:val="en-US"/>
            </w:rPr>
          </w:rPrChange>
        </w:rPr>
        <w:pPrChange w:id="193" w:author="Raman Bahatyrou" w:date="2021-05-13T22:07:00Z">
          <w:pPr>
            <w:pStyle w:val="a3"/>
            <w:numPr>
              <w:ilvl w:val="1"/>
              <w:numId w:val="1"/>
            </w:numPr>
            <w:ind w:left="1440" w:hanging="360"/>
          </w:pPr>
        </w:pPrChange>
      </w:pPr>
      <w:proofErr w:type="gramStart"/>
      <w:ins w:id="194" w:author="Raman Bahatyrou" w:date="2021-05-13T22:07:00Z">
        <w:r w:rsidRPr="00A866CD">
          <w:rPr>
            <w:sz w:val="28"/>
            <w:szCs w:val="28"/>
            <w:lang w:val="en-US"/>
            <w:rPrChange w:id="195" w:author="Raman Bahatyrou" w:date="2021-05-13T22:07:00Z">
              <w:rPr>
                <w:sz w:val="28"/>
                <w:szCs w:val="28"/>
                <w:highlight w:val="green"/>
                <w:lang w:val="en-US"/>
              </w:rPr>
            </w:rPrChange>
          </w:rPr>
          <w:t>Replicates</w:t>
        </w:r>
        <w:proofErr w:type="gramEnd"/>
        <w:r w:rsidRPr="00A866CD">
          <w:rPr>
            <w:sz w:val="28"/>
            <w:szCs w:val="28"/>
            <w:lang w:val="en-US"/>
            <w:rPrChange w:id="196" w:author="Raman Bahatyrou" w:date="2021-05-13T22:07:00Z">
              <w:rPr>
                <w:sz w:val="28"/>
                <w:szCs w:val="28"/>
                <w:highlight w:val="green"/>
                <w:lang w:val="en-US"/>
              </w:rPr>
            </w:rPrChange>
          </w:rPr>
          <w:t xml:space="preserve"> data across all nodes in cluster</w:t>
        </w:r>
      </w:ins>
    </w:p>
    <w:p w14:paraId="4447150B" w14:textId="3C5EC217" w:rsidR="00A866CD" w:rsidRPr="00A866CD" w:rsidRDefault="00A866CD" w:rsidP="00EA09B3">
      <w:pPr>
        <w:pStyle w:val="a3"/>
        <w:numPr>
          <w:ilvl w:val="1"/>
          <w:numId w:val="1"/>
        </w:numPr>
        <w:rPr>
          <w:ins w:id="197" w:author="Raman Bahatyrou" w:date="2021-05-13T22:00:00Z"/>
          <w:sz w:val="28"/>
          <w:szCs w:val="28"/>
          <w:highlight w:val="green"/>
          <w:lang w:val="en-US"/>
          <w:rPrChange w:id="198" w:author="Raman Bahatyrou" w:date="2021-05-13T22:04:00Z">
            <w:rPr>
              <w:ins w:id="199" w:author="Raman Bahatyrou" w:date="2021-05-13T22:00:00Z"/>
              <w:sz w:val="28"/>
              <w:szCs w:val="28"/>
              <w:lang w:val="en-US"/>
            </w:rPr>
          </w:rPrChange>
        </w:rPr>
      </w:pPr>
      <w:ins w:id="200" w:author="Raman Bahatyrou" w:date="2021-05-13T22:01:00Z">
        <w:r w:rsidRPr="00A866CD">
          <w:rPr>
            <w:sz w:val="28"/>
            <w:szCs w:val="28"/>
            <w:highlight w:val="green"/>
            <w:lang w:val="en-US"/>
            <w:rPrChange w:id="201" w:author="Raman Bahatyrou" w:date="2021-05-13T22:04:00Z">
              <w:rPr>
                <w:sz w:val="28"/>
                <w:szCs w:val="28"/>
                <w:lang w:val="en-US"/>
              </w:rPr>
            </w:rPrChange>
          </w:rPr>
          <w:t>Can have</w:t>
        </w:r>
      </w:ins>
      <w:ins w:id="202" w:author="Raman Bahatyrou" w:date="2021-05-13T22:02:00Z">
        <w:r w:rsidRPr="00A866CD">
          <w:rPr>
            <w:sz w:val="28"/>
            <w:szCs w:val="28"/>
            <w:highlight w:val="green"/>
            <w:lang w:val="en-US"/>
            <w:rPrChange w:id="203" w:author="Raman Bahatyrou" w:date="2021-05-13T22:04:00Z">
              <w:rPr>
                <w:sz w:val="28"/>
                <w:szCs w:val="28"/>
                <w:lang w:val="en-US"/>
              </w:rPr>
            </w:rPrChange>
          </w:rPr>
          <w:t xml:space="preserve"> up </w:t>
        </w:r>
      </w:ins>
      <w:ins w:id="204" w:author="Raman Bahatyrou" w:date="2021-05-13T21:58:00Z">
        <w:r w:rsidRPr="00A866CD">
          <w:rPr>
            <w:sz w:val="28"/>
            <w:szCs w:val="28"/>
            <w:highlight w:val="green"/>
            <w:lang w:val="en-US"/>
            <w:rPrChange w:id="205" w:author="Raman Bahatyrou" w:date="2021-05-13T22:04:00Z">
              <w:rPr>
                <w:sz w:val="28"/>
                <w:szCs w:val="28"/>
                <w:lang w:val="en-US"/>
              </w:rPr>
            </w:rPrChange>
          </w:rPr>
          <w:t>to 6 nodes in shard</w:t>
        </w:r>
      </w:ins>
    </w:p>
    <w:p w14:paraId="5B302EE8" w14:textId="544A8DF5" w:rsidR="00A866CD" w:rsidRDefault="00A866CD" w:rsidP="00EA09B3">
      <w:pPr>
        <w:pStyle w:val="a3"/>
        <w:numPr>
          <w:ilvl w:val="1"/>
          <w:numId w:val="1"/>
        </w:numPr>
        <w:rPr>
          <w:ins w:id="206" w:author="Raman Bahatyrou" w:date="2021-05-13T22:05:00Z"/>
          <w:sz w:val="28"/>
          <w:szCs w:val="28"/>
          <w:lang w:val="en-US"/>
        </w:rPr>
      </w:pPr>
      <w:ins w:id="207" w:author="Raman Bahatyrou" w:date="2021-05-13T22:02:00Z">
        <w:r>
          <w:rPr>
            <w:sz w:val="28"/>
            <w:szCs w:val="28"/>
            <w:lang w:val="en-US"/>
          </w:rPr>
          <w:t xml:space="preserve">For retrieving data from </w:t>
        </w:r>
        <w:proofErr w:type="gramStart"/>
        <w:r>
          <w:rPr>
            <w:sz w:val="28"/>
            <w:szCs w:val="28"/>
            <w:lang w:val="en-US"/>
          </w:rPr>
          <w:t>cluster</w:t>
        </w:r>
        <w:proofErr w:type="gramEnd"/>
        <w:r>
          <w:rPr>
            <w:sz w:val="28"/>
            <w:szCs w:val="28"/>
            <w:lang w:val="en-US"/>
          </w:rPr>
          <w:t xml:space="preserve"> you can use SQL</w:t>
        </w:r>
      </w:ins>
    </w:p>
    <w:p w14:paraId="2D818B38" w14:textId="478BCBD0" w:rsidR="00A866CD" w:rsidRDefault="00A866CD" w:rsidP="00A866CD">
      <w:pPr>
        <w:pStyle w:val="a3"/>
        <w:numPr>
          <w:ilvl w:val="0"/>
          <w:numId w:val="1"/>
        </w:numPr>
        <w:rPr>
          <w:ins w:id="208" w:author="Raman Bahatyrou" w:date="2021-05-13T22:05:00Z"/>
          <w:sz w:val="28"/>
          <w:szCs w:val="28"/>
          <w:lang w:val="en-US"/>
        </w:rPr>
      </w:pPr>
      <w:ins w:id="209" w:author="Raman Bahatyrou" w:date="2021-05-13T22:05:00Z">
        <w:r>
          <w:rPr>
            <w:sz w:val="28"/>
            <w:szCs w:val="28"/>
            <w:lang w:val="en-US"/>
          </w:rPr>
          <w:t xml:space="preserve">Which of these is true about </w:t>
        </w:r>
        <w:proofErr w:type="spellStart"/>
        <w:r>
          <w:rPr>
            <w:sz w:val="28"/>
            <w:szCs w:val="28"/>
            <w:lang w:val="en-US"/>
          </w:rPr>
          <w:t>ElastiCache</w:t>
        </w:r>
        <w:proofErr w:type="spellEnd"/>
        <w:r>
          <w:rPr>
            <w:sz w:val="28"/>
            <w:szCs w:val="28"/>
            <w:lang w:val="en-US"/>
          </w:rPr>
          <w:t xml:space="preserve"> </w:t>
        </w:r>
      </w:ins>
      <w:proofErr w:type="gramStart"/>
      <w:ins w:id="210" w:author="Raman Bahatyrou" w:date="2021-05-13T22:06:00Z">
        <w:r>
          <w:rPr>
            <w:sz w:val="28"/>
            <w:szCs w:val="28"/>
            <w:lang w:val="en-US"/>
          </w:rPr>
          <w:t>Memcached</w:t>
        </w:r>
      </w:ins>
      <w:ins w:id="211" w:author="Raman Bahatyrou" w:date="2021-05-13T22:05:00Z">
        <w:r>
          <w:rPr>
            <w:sz w:val="28"/>
            <w:szCs w:val="28"/>
            <w:lang w:val="en-US"/>
          </w:rPr>
          <w:t>?</w:t>
        </w:r>
      </w:ins>
      <w:ins w:id="212" w:author="Raman Bahatyrou" w:date="2021-05-13T22:07:00Z">
        <w:r>
          <w:rPr>
            <w:sz w:val="28"/>
            <w:szCs w:val="28"/>
            <w:lang w:val="en-US"/>
          </w:rPr>
          <w:t>(</w:t>
        </w:r>
        <w:proofErr w:type="gramEnd"/>
        <w:r>
          <w:rPr>
            <w:sz w:val="28"/>
            <w:szCs w:val="28"/>
            <w:lang w:val="en-US"/>
          </w:rPr>
          <w:t>4 correct answers)</w:t>
        </w:r>
      </w:ins>
    </w:p>
    <w:p w14:paraId="5DC6AD4C" w14:textId="6DD13239" w:rsidR="00A866CD" w:rsidRDefault="00A866CD" w:rsidP="00A866CD">
      <w:pPr>
        <w:pStyle w:val="a3"/>
        <w:numPr>
          <w:ilvl w:val="1"/>
          <w:numId w:val="1"/>
        </w:numPr>
        <w:rPr>
          <w:ins w:id="213" w:author="Raman Bahatyrou" w:date="2021-05-13T22:06:00Z"/>
          <w:sz w:val="28"/>
          <w:szCs w:val="28"/>
          <w:lang w:val="en-US"/>
        </w:rPr>
      </w:pPr>
      <w:ins w:id="214" w:author="Raman Bahatyrou" w:date="2021-05-13T22:05:00Z">
        <w:r w:rsidRPr="00A866CD">
          <w:rPr>
            <w:sz w:val="28"/>
            <w:szCs w:val="28"/>
            <w:lang w:val="en-US"/>
            <w:rPrChange w:id="215" w:author="Raman Bahatyrou" w:date="2021-05-13T22:05:00Z">
              <w:rPr>
                <w:sz w:val="28"/>
                <w:szCs w:val="28"/>
                <w:highlight w:val="green"/>
                <w:lang w:val="en-US"/>
              </w:rPr>
            </w:rPrChange>
          </w:rPr>
          <w:t>Complex data objects, such as hashes, lists are supported</w:t>
        </w:r>
      </w:ins>
    </w:p>
    <w:p w14:paraId="0D80A76D" w14:textId="56FD9BAE" w:rsidR="00A866CD" w:rsidRPr="00A866CD" w:rsidRDefault="00A866CD" w:rsidP="00A866CD">
      <w:pPr>
        <w:pStyle w:val="a3"/>
        <w:numPr>
          <w:ilvl w:val="1"/>
          <w:numId w:val="1"/>
        </w:numPr>
        <w:rPr>
          <w:ins w:id="216" w:author="Raman Bahatyrou" w:date="2021-05-13T22:05:00Z"/>
          <w:sz w:val="28"/>
          <w:szCs w:val="28"/>
          <w:highlight w:val="green"/>
          <w:lang w:val="en-US"/>
          <w:rPrChange w:id="217" w:author="Raman Bahatyrou" w:date="2021-05-13T22:06:00Z">
            <w:rPr>
              <w:ins w:id="218" w:author="Raman Bahatyrou" w:date="2021-05-13T22:05:00Z"/>
              <w:sz w:val="28"/>
              <w:szCs w:val="28"/>
              <w:highlight w:val="green"/>
              <w:lang w:val="en-US"/>
            </w:rPr>
          </w:rPrChange>
        </w:rPr>
      </w:pPr>
      <w:ins w:id="219" w:author="Raman Bahatyrou" w:date="2021-05-13T22:06:00Z">
        <w:r w:rsidRPr="00A866CD">
          <w:rPr>
            <w:sz w:val="28"/>
            <w:szCs w:val="28"/>
            <w:highlight w:val="green"/>
            <w:lang w:val="en-US"/>
            <w:rPrChange w:id="220" w:author="Raman Bahatyrou" w:date="2021-05-13T22:06:00Z">
              <w:rPr>
                <w:sz w:val="28"/>
                <w:szCs w:val="28"/>
                <w:lang w:val="en-US"/>
              </w:rPr>
            </w:rPrChange>
          </w:rPr>
          <w:t>Is a simple key/value store</w:t>
        </w:r>
      </w:ins>
    </w:p>
    <w:p w14:paraId="29F3212A" w14:textId="77777777" w:rsidR="00A866CD" w:rsidRPr="00A866CD" w:rsidRDefault="00A866CD" w:rsidP="00A866CD">
      <w:pPr>
        <w:pStyle w:val="a3"/>
        <w:numPr>
          <w:ilvl w:val="1"/>
          <w:numId w:val="1"/>
        </w:numPr>
        <w:rPr>
          <w:ins w:id="221" w:author="Raman Bahatyrou" w:date="2021-05-13T22:05:00Z"/>
          <w:sz w:val="28"/>
          <w:szCs w:val="28"/>
          <w:lang w:val="en-US"/>
          <w:rPrChange w:id="222" w:author="Raman Bahatyrou" w:date="2021-05-13T22:05:00Z">
            <w:rPr>
              <w:ins w:id="223" w:author="Raman Bahatyrou" w:date="2021-05-13T22:05:00Z"/>
              <w:sz w:val="28"/>
              <w:szCs w:val="28"/>
              <w:highlight w:val="green"/>
              <w:lang w:val="en-US"/>
            </w:rPr>
          </w:rPrChange>
        </w:rPr>
      </w:pPr>
      <w:proofErr w:type="gramStart"/>
      <w:ins w:id="224" w:author="Raman Bahatyrou" w:date="2021-05-13T22:05:00Z">
        <w:r w:rsidRPr="00A866CD">
          <w:rPr>
            <w:sz w:val="28"/>
            <w:szCs w:val="28"/>
            <w:lang w:val="en-US"/>
            <w:rPrChange w:id="225" w:author="Raman Bahatyrou" w:date="2021-05-13T22:05:00Z">
              <w:rPr>
                <w:sz w:val="28"/>
                <w:szCs w:val="28"/>
                <w:highlight w:val="green"/>
                <w:lang w:val="en-US"/>
              </w:rPr>
            </w:rPrChange>
          </w:rPr>
          <w:t>Groups</w:t>
        </w:r>
        <w:proofErr w:type="gramEnd"/>
        <w:r w:rsidRPr="00A866CD">
          <w:rPr>
            <w:sz w:val="28"/>
            <w:szCs w:val="28"/>
            <w:lang w:val="en-US"/>
            <w:rPrChange w:id="226" w:author="Raman Bahatyrou" w:date="2021-05-13T22:05:00Z">
              <w:rPr>
                <w:sz w:val="28"/>
                <w:szCs w:val="28"/>
                <w:highlight w:val="green"/>
                <w:lang w:val="en-US"/>
              </w:rPr>
            </w:rPrChange>
          </w:rPr>
          <w:t xml:space="preserve"> nodes in shards, which are included in cluster</w:t>
        </w:r>
      </w:ins>
    </w:p>
    <w:p w14:paraId="6F4C18F4" w14:textId="77777777" w:rsidR="00A866CD" w:rsidRPr="00A866CD" w:rsidRDefault="00A866CD" w:rsidP="00A866CD">
      <w:pPr>
        <w:pStyle w:val="a3"/>
        <w:numPr>
          <w:ilvl w:val="1"/>
          <w:numId w:val="1"/>
        </w:numPr>
        <w:rPr>
          <w:ins w:id="227" w:author="Raman Bahatyrou" w:date="2021-05-13T22:05:00Z"/>
          <w:sz w:val="28"/>
          <w:szCs w:val="28"/>
          <w:lang w:val="en-US"/>
          <w:rPrChange w:id="228" w:author="Raman Bahatyrou" w:date="2021-05-13T22:05:00Z">
            <w:rPr>
              <w:ins w:id="229" w:author="Raman Bahatyrou" w:date="2021-05-13T22:05:00Z"/>
              <w:sz w:val="28"/>
              <w:szCs w:val="28"/>
              <w:highlight w:val="green"/>
              <w:lang w:val="en-US"/>
            </w:rPr>
          </w:rPrChange>
        </w:rPr>
      </w:pPr>
      <w:ins w:id="230" w:author="Raman Bahatyrou" w:date="2021-05-13T22:05:00Z">
        <w:r w:rsidRPr="00A866CD">
          <w:rPr>
            <w:sz w:val="28"/>
            <w:szCs w:val="28"/>
            <w:lang w:val="en-US"/>
            <w:rPrChange w:id="231" w:author="Raman Bahatyrou" w:date="2021-05-13T22:05:00Z">
              <w:rPr>
                <w:sz w:val="28"/>
                <w:szCs w:val="28"/>
                <w:highlight w:val="green"/>
                <w:lang w:val="en-US"/>
              </w:rPr>
            </w:rPrChange>
          </w:rPr>
          <w:t>You can utilize read/write and read replicas</w:t>
        </w:r>
      </w:ins>
    </w:p>
    <w:p w14:paraId="55663A88" w14:textId="77777777" w:rsidR="00A866CD" w:rsidRPr="00A866CD" w:rsidRDefault="00A866CD" w:rsidP="00A866CD">
      <w:pPr>
        <w:pStyle w:val="a3"/>
        <w:numPr>
          <w:ilvl w:val="1"/>
          <w:numId w:val="1"/>
        </w:numPr>
        <w:rPr>
          <w:ins w:id="232" w:author="Raman Bahatyrou" w:date="2021-05-13T22:05:00Z"/>
          <w:sz w:val="28"/>
          <w:szCs w:val="28"/>
          <w:highlight w:val="green"/>
          <w:lang w:val="en-US"/>
          <w:rPrChange w:id="233" w:author="Raman Bahatyrou" w:date="2021-05-13T22:07:00Z">
            <w:rPr>
              <w:ins w:id="234" w:author="Raman Bahatyrou" w:date="2021-05-13T22:05:00Z"/>
              <w:sz w:val="28"/>
              <w:szCs w:val="28"/>
              <w:lang w:val="en-US"/>
            </w:rPr>
          </w:rPrChange>
        </w:rPr>
      </w:pPr>
      <w:proofErr w:type="gramStart"/>
      <w:ins w:id="235" w:author="Raman Bahatyrou" w:date="2021-05-13T22:05:00Z">
        <w:r w:rsidRPr="00A866CD">
          <w:rPr>
            <w:sz w:val="28"/>
            <w:szCs w:val="28"/>
            <w:highlight w:val="green"/>
            <w:lang w:val="en-US"/>
            <w:rPrChange w:id="236" w:author="Raman Bahatyrou" w:date="2021-05-13T22:07:00Z">
              <w:rPr>
                <w:sz w:val="28"/>
                <w:szCs w:val="28"/>
                <w:lang w:val="en-US"/>
              </w:rPr>
            </w:rPrChange>
          </w:rPr>
          <w:t>Groups</w:t>
        </w:r>
        <w:proofErr w:type="gramEnd"/>
        <w:r w:rsidRPr="00A866CD">
          <w:rPr>
            <w:sz w:val="28"/>
            <w:szCs w:val="28"/>
            <w:highlight w:val="green"/>
            <w:lang w:val="en-US"/>
            <w:rPrChange w:id="237" w:author="Raman Bahatyrou" w:date="2021-05-13T22:07:00Z">
              <w:rPr>
                <w:sz w:val="28"/>
                <w:szCs w:val="28"/>
                <w:lang w:val="en-US"/>
              </w:rPr>
            </w:rPrChange>
          </w:rPr>
          <w:t xml:space="preserve"> nodes in cluster</w:t>
        </w:r>
      </w:ins>
    </w:p>
    <w:p w14:paraId="4DE050D7" w14:textId="77777777" w:rsidR="00A866CD" w:rsidRPr="00A866CD" w:rsidRDefault="00A866CD" w:rsidP="00A866CD">
      <w:pPr>
        <w:pStyle w:val="a3"/>
        <w:numPr>
          <w:ilvl w:val="1"/>
          <w:numId w:val="1"/>
        </w:numPr>
        <w:rPr>
          <w:ins w:id="238" w:author="Raman Bahatyrou" w:date="2021-05-13T22:05:00Z"/>
          <w:sz w:val="28"/>
          <w:szCs w:val="28"/>
          <w:highlight w:val="green"/>
          <w:lang w:val="en-US"/>
          <w:rPrChange w:id="239" w:author="Raman Bahatyrou" w:date="2021-05-13T22:07:00Z">
            <w:rPr>
              <w:ins w:id="240" w:author="Raman Bahatyrou" w:date="2021-05-13T22:05:00Z"/>
              <w:sz w:val="28"/>
              <w:szCs w:val="28"/>
              <w:lang w:val="en-US"/>
            </w:rPr>
          </w:rPrChange>
        </w:rPr>
      </w:pPr>
      <w:ins w:id="241" w:author="Raman Bahatyrou" w:date="2021-05-13T22:05:00Z">
        <w:r w:rsidRPr="00A866CD">
          <w:rPr>
            <w:sz w:val="28"/>
            <w:szCs w:val="28"/>
            <w:highlight w:val="green"/>
            <w:lang w:val="en-US"/>
            <w:rPrChange w:id="242" w:author="Raman Bahatyrou" w:date="2021-05-13T22:07:00Z">
              <w:rPr>
                <w:sz w:val="28"/>
                <w:szCs w:val="28"/>
                <w:lang w:val="en-US"/>
              </w:rPr>
            </w:rPrChange>
          </w:rPr>
          <w:t>Supports up to 40 nodes in cluster</w:t>
        </w:r>
      </w:ins>
    </w:p>
    <w:p w14:paraId="318A355A" w14:textId="77777777" w:rsidR="00A866CD" w:rsidRPr="00A866CD" w:rsidRDefault="00A866CD" w:rsidP="00A866CD">
      <w:pPr>
        <w:pStyle w:val="a3"/>
        <w:numPr>
          <w:ilvl w:val="1"/>
          <w:numId w:val="1"/>
        </w:numPr>
        <w:rPr>
          <w:ins w:id="243" w:author="Raman Bahatyrou" w:date="2021-05-13T22:05:00Z"/>
          <w:sz w:val="28"/>
          <w:szCs w:val="28"/>
          <w:lang w:val="en-US"/>
          <w:rPrChange w:id="244" w:author="Raman Bahatyrou" w:date="2021-05-13T22:05:00Z">
            <w:rPr>
              <w:ins w:id="245" w:author="Raman Bahatyrou" w:date="2021-05-13T22:05:00Z"/>
              <w:sz w:val="28"/>
              <w:szCs w:val="28"/>
              <w:highlight w:val="green"/>
              <w:lang w:val="en-US"/>
            </w:rPr>
          </w:rPrChange>
        </w:rPr>
      </w:pPr>
      <w:ins w:id="246" w:author="Raman Bahatyrou" w:date="2021-05-13T22:05:00Z">
        <w:r w:rsidRPr="00A866CD">
          <w:rPr>
            <w:sz w:val="28"/>
            <w:szCs w:val="28"/>
            <w:lang w:val="en-US"/>
            <w:rPrChange w:id="247" w:author="Raman Bahatyrou" w:date="2021-05-13T22:05:00Z">
              <w:rPr>
                <w:sz w:val="28"/>
                <w:szCs w:val="28"/>
                <w:highlight w:val="green"/>
                <w:lang w:val="en-US"/>
              </w:rPr>
            </w:rPrChange>
          </w:rPr>
          <w:t>Can have up to 6 nodes in shard</w:t>
        </w:r>
      </w:ins>
    </w:p>
    <w:p w14:paraId="4B34C98B" w14:textId="096C6AE7" w:rsidR="00A866CD" w:rsidRDefault="00A866CD" w:rsidP="00A866CD">
      <w:pPr>
        <w:pStyle w:val="a3"/>
        <w:numPr>
          <w:ilvl w:val="1"/>
          <w:numId w:val="1"/>
        </w:numPr>
        <w:rPr>
          <w:ins w:id="248" w:author="Raman Bahatyrou" w:date="2021-05-13T22:05:00Z"/>
          <w:sz w:val="28"/>
          <w:szCs w:val="28"/>
          <w:lang w:val="en-US"/>
        </w:rPr>
      </w:pPr>
      <w:ins w:id="249" w:author="Raman Bahatyrou" w:date="2021-05-13T22:05:00Z">
        <w:r w:rsidRPr="00A866CD">
          <w:rPr>
            <w:sz w:val="28"/>
            <w:szCs w:val="28"/>
            <w:lang w:val="en-US"/>
            <w:rPrChange w:id="250" w:author="Raman Bahatyrou" w:date="2021-05-13T22:05:00Z">
              <w:rPr>
                <w:sz w:val="28"/>
                <w:szCs w:val="28"/>
                <w:lang w:val="en-US"/>
              </w:rPr>
            </w:rPrChange>
          </w:rPr>
          <w:t xml:space="preserve">For retrieving data from </w:t>
        </w:r>
        <w:proofErr w:type="gramStart"/>
        <w:r w:rsidRPr="00A866CD">
          <w:rPr>
            <w:sz w:val="28"/>
            <w:szCs w:val="28"/>
            <w:lang w:val="en-US"/>
            <w:rPrChange w:id="251" w:author="Raman Bahatyrou" w:date="2021-05-13T22:05:00Z">
              <w:rPr>
                <w:sz w:val="28"/>
                <w:szCs w:val="28"/>
                <w:lang w:val="en-US"/>
              </w:rPr>
            </w:rPrChange>
          </w:rPr>
          <w:t>cluster</w:t>
        </w:r>
        <w:proofErr w:type="gramEnd"/>
        <w:r w:rsidRPr="00A866CD">
          <w:rPr>
            <w:sz w:val="28"/>
            <w:szCs w:val="28"/>
            <w:lang w:val="en-US"/>
            <w:rPrChange w:id="252" w:author="Raman Bahatyrou" w:date="2021-05-13T22:05:00Z">
              <w:rPr>
                <w:sz w:val="28"/>
                <w:szCs w:val="28"/>
                <w:lang w:val="en-US"/>
              </w:rPr>
            </w:rPrChange>
          </w:rPr>
          <w:t xml:space="preserve"> you can use SQL</w:t>
        </w:r>
      </w:ins>
    </w:p>
    <w:p w14:paraId="1F4DC29D" w14:textId="05300534" w:rsidR="00A866CD" w:rsidRPr="00A866CD" w:rsidRDefault="00A866CD" w:rsidP="00A866CD">
      <w:pPr>
        <w:pStyle w:val="a3"/>
        <w:numPr>
          <w:ilvl w:val="1"/>
          <w:numId w:val="1"/>
        </w:numPr>
        <w:rPr>
          <w:ins w:id="253" w:author="Raman Bahatyrou" w:date="2021-05-12T16:52:00Z"/>
          <w:sz w:val="28"/>
          <w:szCs w:val="28"/>
          <w:highlight w:val="green"/>
          <w:lang w:val="en-US"/>
          <w:rPrChange w:id="254" w:author="Raman Bahatyrou" w:date="2021-05-13T22:05:00Z">
            <w:rPr>
              <w:ins w:id="255" w:author="Raman Bahatyrou" w:date="2021-05-12T16:52:00Z"/>
              <w:lang w:val="en-US"/>
            </w:rPr>
          </w:rPrChange>
        </w:rPr>
        <w:pPrChange w:id="256" w:author="Raman Bahatyrou" w:date="2021-05-13T22:05:00Z">
          <w:pPr>
            <w:pStyle w:val="a3"/>
            <w:numPr>
              <w:ilvl w:val="1"/>
              <w:numId w:val="1"/>
            </w:numPr>
            <w:ind w:left="1440" w:hanging="360"/>
          </w:pPr>
        </w:pPrChange>
      </w:pPr>
      <w:proofErr w:type="gramStart"/>
      <w:ins w:id="257" w:author="Raman Bahatyrou" w:date="2021-05-13T22:05:00Z">
        <w:r w:rsidRPr="00A866CD">
          <w:rPr>
            <w:sz w:val="28"/>
            <w:szCs w:val="28"/>
            <w:highlight w:val="green"/>
            <w:lang w:val="en-US"/>
            <w:rPrChange w:id="258" w:author="Raman Bahatyrou" w:date="2021-05-13T22:05:00Z">
              <w:rPr>
                <w:sz w:val="28"/>
                <w:szCs w:val="28"/>
                <w:lang w:val="en-US"/>
              </w:rPr>
            </w:rPrChange>
          </w:rPr>
          <w:t>Replicates</w:t>
        </w:r>
        <w:proofErr w:type="gramEnd"/>
        <w:r w:rsidRPr="00A866CD">
          <w:rPr>
            <w:sz w:val="28"/>
            <w:szCs w:val="28"/>
            <w:highlight w:val="green"/>
            <w:lang w:val="en-US"/>
            <w:rPrChange w:id="259" w:author="Raman Bahatyrou" w:date="2021-05-13T22:05:00Z">
              <w:rPr>
                <w:sz w:val="28"/>
                <w:szCs w:val="28"/>
                <w:lang w:val="en-US"/>
              </w:rPr>
            </w:rPrChange>
          </w:rPr>
          <w:t xml:space="preserve"> data across all nodes in cluster</w:t>
        </w:r>
      </w:ins>
    </w:p>
    <w:p w14:paraId="567DE95B" w14:textId="75C9D1D2" w:rsidR="007E0F10" w:rsidRDefault="007E0F10" w:rsidP="007E0F10">
      <w:pPr>
        <w:pStyle w:val="a3"/>
        <w:numPr>
          <w:ilvl w:val="0"/>
          <w:numId w:val="1"/>
        </w:numPr>
        <w:rPr>
          <w:ins w:id="260" w:author="Raman Bahatyrou" w:date="2021-05-12T16:56:00Z"/>
          <w:sz w:val="28"/>
          <w:szCs w:val="28"/>
          <w:lang w:val="en-US"/>
        </w:rPr>
      </w:pPr>
      <w:ins w:id="261" w:author="Raman Bahatyrou" w:date="2021-05-12T16:53:00Z">
        <w:r>
          <w:rPr>
            <w:sz w:val="28"/>
            <w:szCs w:val="28"/>
            <w:lang w:val="en-US"/>
          </w:rPr>
          <w:t xml:space="preserve">You are working on setting up an </w:t>
        </w:r>
        <w:proofErr w:type="spellStart"/>
        <w:r>
          <w:rPr>
            <w:sz w:val="28"/>
            <w:szCs w:val="28"/>
            <w:lang w:val="en-US"/>
          </w:rPr>
          <w:t>ElastiCache</w:t>
        </w:r>
        <w:proofErr w:type="spellEnd"/>
        <w:r>
          <w:rPr>
            <w:sz w:val="28"/>
            <w:szCs w:val="28"/>
            <w:lang w:val="en-US"/>
          </w:rPr>
          <w:t xml:space="preserve"> service for your ap</w:t>
        </w:r>
      </w:ins>
      <w:ins w:id="262" w:author="Raman Bahatyrou" w:date="2021-05-12T16:54:00Z">
        <w:r>
          <w:rPr>
            <w:sz w:val="28"/>
            <w:szCs w:val="28"/>
            <w:lang w:val="en-US"/>
          </w:rPr>
          <w:t xml:space="preserve">plication. </w:t>
        </w:r>
      </w:ins>
      <w:ins w:id="263" w:author="Raman Bahatyrou" w:date="2021-05-12T16:55:00Z">
        <w:r w:rsidR="00EF4F26">
          <w:rPr>
            <w:sz w:val="28"/>
            <w:szCs w:val="28"/>
            <w:lang w:val="en-US"/>
          </w:rPr>
          <w:t xml:space="preserve">As having caching is crucial for your app, you want to ensure, that all the </w:t>
        </w:r>
      </w:ins>
      <w:ins w:id="264" w:author="Raman Bahatyrou" w:date="2021-05-12T16:58:00Z">
        <w:r w:rsidR="00EF4F26">
          <w:rPr>
            <w:sz w:val="28"/>
            <w:szCs w:val="28"/>
            <w:lang w:val="en-US"/>
          </w:rPr>
          <w:t xml:space="preserve">caching engine </w:t>
        </w:r>
      </w:ins>
      <w:ins w:id="265" w:author="Raman Bahatyrou" w:date="2021-05-12T16:55:00Z">
        <w:r w:rsidR="00EF4F26">
          <w:rPr>
            <w:sz w:val="28"/>
            <w:szCs w:val="28"/>
            <w:lang w:val="en-US"/>
          </w:rPr>
          <w:t xml:space="preserve">errors are reported </w:t>
        </w:r>
      </w:ins>
      <w:ins w:id="266" w:author="Raman Bahatyrou" w:date="2021-05-12T16:58:00Z">
        <w:r w:rsidR="00EF4F26">
          <w:rPr>
            <w:sz w:val="28"/>
            <w:szCs w:val="28"/>
            <w:lang w:val="en-US"/>
          </w:rPr>
          <w:t xml:space="preserve">automatically </w:t>
        </w:r>
      </w:ins>
      <w:ins w:id="267" w:author="Raman Bahatyrou" w:date="2021-05-12T16:55:00Z">
        <w:r w:rsidR="00EF4F26">
          <w:rPr>
            <w:sz w:val="28"/>
            <w:szCs w:val="28"/>
            <w:lang w:val="en-US"/>
          </w:rPr>
          <w:t>to a specific group of people. What is the simplest way to implement such case?</w:t>
        </w:r>
      </w:ins>
    </w:p>
    <w:p w14:paraId="6ED83C89" w14:textId="6581F411" w:rsidR="00EF4F26" w:rsidRDefault="00EF4F26" w:rsidP="00EF4F26">
      <w:pPr>
        <w:pStyle w:val="a3"/>
        <w:numPr>
          <w:ilvl w:val="1"/>
          <w:numId w:val="1"/>
        </w:numPr>
        <w:rPr>
          <w:ins w:id="268" w:author="Raman Bahatyrou" w:date="2021-05-12T16:57:00Z"/>
          <w:sz w:val="28"/>
          <w:szCs w:val="28"/>
          <w:lang w:val="en-US"/>
        </w:rPr>
      </w:pPr>
      <w:ins w:id="269" w:author="Raman Bahatyrou" w:date="2021-05-12T16:56:00Z">
        <w:r>
          <w:rPr>
            <w:sz w:val="28"/>
            <w:szCs w:val="28"/>
            <w:lang w:val="en-US"/>
          </w:rPr>
          <w:t>Setup CloudWatch Logs to monitor events in cluster, filter them</w:t>
        </w:r>
      </w:ins>
      <w:ins w:id="270" w:author="Raman Bahatyrou" w:date="2021-05-12T16:57:00Z">
        <w:r>
          <w:rPr>
            <w:sz w:val="28"/>
            <w:szCs w:val="28"/>
            <w:lang w:val="en-US"/>
          </w:rPr>
          <w:t xml:space="preserve"> and send SNS notification through CloudWatch events</w:t>
        </w:r>
      </w:ins>
      <w:ins w:id="271" w:author="Raman Bahatyrou" w:date="2021-05-12T17:01:00Z">
        <w:r>
          <w:rPr>
            <w:sz w:val="28"/>
            <w:szCs w:val="28"/>
            <w:lang w:val="en-US"/>
          </w:rPr>
          <w:t>. Subscribe people to SNS topic.</w:t>
        </w:r>
      </w:ins>
    </w:p>
    <w:p w14:paraId="2F397917" w14:textId="7157939E" w:rsidR="00EF4F26" w:rsidRDefault="00EF4F26" w:rsidP="00EF4F26">
      <w:pPr>
        <w:pStyle w:val="a3"/>
        <w:numPr>
          <w:ilvl w:val="1"/>
          <w:numId w:val="1"/>
        </w:numPr>
        <w:rPr>
          <w:ins w:id="272" w:author="Raman Bahatyrou" w:date="2021-05-12T16:59:00Z"/>
          <w:sz w:val="28"/>
          <w:szCs w:val="28"/>
          <w:lang w:val="en-US"/>
        </w:rPr>
      </w:pPr>
      <w:ins w:id="273" w:author="Raman Bahatyrou" w:date="2021-05-12T16:57:00Z">
        <w:r>
          <w:rPr>
            <w:sz w:val="28"/>
            <w:szCs w:val="28"/>
            <w:lang w:val="en-US"/>
          </w:rPr>
          <w:t xml:space="preserve">Use CloudWatch </w:t>
        </w:r>
      </w:ins>
      <w:ins w:id="274" w:author="Raman Bahatyrou" w:date="2021-05-12T16:58:00Z">
        <w:r>
          <w:rPr>
            <w:sz w:val="28"/>
            <w:szCs w:val="28"/>
            <w:lang w:val="en-US"/>
          </w:rPr>
          <w:t>Metrics to get errors,</w:t>
        </w:r>
      </w:ins>
      <w:ins w:id="275" w:author="Raman Bahatyrou" w:date="2021-05-12T16:59:00Z">
        <w:r>
          <w:rPr>
            <w:sz w:val="28"/>
            <w:szCs w:val="28"/>
            <w:lang w:val="en-US"/>
          </w:rPr>
          <w:t xml:space="preserve"> setup CloudWatch alert to send SNS notification, when errors breach a certain threshold</w:t>
        </w:r>
      </w:ins>
      <w:ins w:id="276" w:author="Raman Bahatyrou" w:date="2021-05-12T17:01:00Z">
        <w:r>
          <w:rPr>
            <w:sz w:val="28"/>
            <w:szCs w:val="28"/>
            <w:lang w:val="en-US"/>
          </w:rPr>
          <w:t>. Subscribe people to SNS topic.</w:t>
        </w:r>
      </w:ins>
    </w:p>
    <w:p w14:paraId="1ACD35FE" w14:textId="14DD13F7" w:rsidR="00EF4F26" w:rsidRPr="0074193F" w:rsidRDefault="00EF4F26" w:rsidP="00EF4F26">
      <w:pPr>
        <w:pStyle w:val="a3"/>
        <w:numPr>
          <w:ilvl w:val="1"/>
          <w:numId w:val="1"/>
        </w:numPr>
        <w:rPr>
          <w:ins w:id="277" w:author="Raman Bahatyrou" w:date="2021-05-12T17:02:00Z"/>
          <w:rFonts w:cstheme="minorHAnsi"/>
          <w:sz w:val="28"/>
          <w:szCs w:val="28"/>
          <w:highlight w:val="green"/>
          <w:lang w:val="en-US"/>
          <w:rPrChange w:id="278" w:author="Raman Bahatyrou" w:date="2021-05-13T21:25:00Z">
            <w:rPr>
              <w:ins w:id="279" w:author="Raman Bahatyrou" w:date="2021-05-12T17:02:00Z"/>
              <w:sz w:val="28"/>
              <w:szCs w:val="28"/>
              <w:highlight w:val="green"/>
              <w:lang w:val="en-US"/>
            </w:rPr>
          </w:rPrChange>
        </w:rPr>
      </w:pPr>
      <w:proofErr w:type="spellStart"/>
      <w:ins w:id="280" w:author="Raman Bahatyrou" w:date="2021-05-12T17:00:00Z">
        <w:r w:rsidRPr="00EF4F26">
          <w:rPr>
            <w:sz w:val="28"/>
            <w:szCs w:val="28"/>
            <w:highlight w:val="green"/>
            <w:lang w:val="en-US"/>
            <w:rPrChange w:id="281" w:author="Raman Bahatyrou" w:date="2021-05-12T17:02:00Z">
              <w:rPr>
                <w:sz w:val="28"/>
                <w:szCs w:val="28"/>
                <w:lang w:val="en-US"/>
              </w:rPr>
            </w:rPrChange>
          </w:rPr>
          <w:t>ElastiCache</w:t>
        </w:r>
        <w:proofErr w:type="spellEnd"/>
        <w:r w:rsidRPr="00EF4F26">
          <w:rPr>
            <w:sz w:val="28"/>
            <w:szCs w:val="28"/>
            <w:highlight w:val="green"/>
            <w:lang w:val="en-US"/>
            <w:rPrChange w:id="282" w:author="Raman Bahatyrou" w:date="2021-05-12T17:02:00Z">
              <w:rPr>
                <w:sz w:val="28"/>
                <w:szCs w:val="28"/>
                <w:lang w:val="en-US"/>
              </w:rPr>
            </w:rPrChange>
          </w:rPr>
          <w:t xml:space="preserve"> can send events directly to SNS</w:t>
        </w:r>
      </w:ins>
      <w:ins w:id="283" w:author="Raman Bahatyrou" w:date="2021-05-12T17:01:00Z">
        <w:r w:rsidRPr="00EF4F26">
          <w:rPr>
            <w:sz w:val="28"/>
            <w:szCs w:val="28"/>
            <w:highlight w:val="green"/>
            <w:lang w:val="en-US"/>
            <w:rPrChange w:id="284" w:author="Raman Bahatyrou" w:date="2021-05-12T17:02:00Z">
              <w:rPr>
                <w:sz w:val="28"/>
                <w:szCs w:val="28"/>
                <w:lang w:val="en-US"/>
              </w:rPr>
            </w:rPrChange>
          </w:rPr>
          <w:t xml:space="preserve">. </w:t>
        </w:r>
      </w:ins>
      <w:ins w:id="285" w:author="Raman Bahatyrou" w:date="2021-05-13T21:02:00Z">
        <w:r w:rsidR="00562109">
          <w:rPr>
            <w:sz w:val="28"/>
            <w:szCs w:val="28"/>
            <w:highlight w:val="green"/>
            <w:lang w:val="en-US"/>
          </w:rPr>
          <w:t>Create/</w:t>
        </w:r>
        <w:r w:rsidR="00562109" w:rsidRPr="0074193F">
          <w:rPr>
            <w:rFonts w:cstheme="minorHAnsi"/>
            <w:sz w:val="28"/>
            <w:szCs w:val="28"/>
            <w:highlight w:val="green"/>
            <w:lang w:val="en-US"/>
            <w:rPrChange w:id="286" w:author="Raman Bahatyrou" w:date="2021-05-13T21:25:00Z">
              <w:rPr>
                <w:sz w:val="28"/>
                <w:szCs w:val="28"/>
                <w:highlight w:val="green"/>
                <w:lang w:val="en-US"/>
              </w:rPr>
            </w:rPrChange>
          </w:rPr>
          <w:t>Choo</w:t>
        </w:r>
      </w:ins>
      <w:ins w:id="287" w:author="Raman Bahatyrou" w:date="2021-05-13T21:25:00Z">
        <w:r w:rsidR="0074193F" w:rsidRPr="0074193F">
          <w:rPr>
            <w:rFonts w:cstheme="minorHAnsi"/>
            <w:sz w:val="28"/>
            <w:szCs w:val="28"/>
            <w:highlight w:val="green"/>
            <w:lang w:val="en-US"/>
            <w:rPrChange w:id="288" w:author="Raman Bahatyrou" w:date="2021-05-13T21:25:00Z">
              <w:rPr>
                <w:highlight w:val="green"/>
                <w:lang w:val="en-US"/>
              </w:rPr>
            </w:rPrChange>
          </w:rPr>
          <w:t>se a topic and s</w:t>
        </w:r>
      </w:ins>
      <w:ins w:id="289" w:author="Raman Bahatyrou" w:date="2021-05-12T17:01:00Z">
        <w:r w:rsidRPr="0074193F">
          <w:rPr>
            <w:rFonts w:cstheme="minorHAnsi"/>
            <w:sz w:val="28"/>
            <w:szCs w:val="28"/>
            <w:highlight w:val="green"/>
            <w:lang w:val="en-US"/>
            <w:rPrChange w:id="290" w:author="Raman Bahatyrou" w:date="2021-05-13T21:25:00Z">
              <w:rPr>
                <w:sz w:val="28"/>
                <w:szCs w:val="28"/>
                <w:lang w:val="en-US"/>
              </w:rPr>
            </w:rPrChange>
          </w:rPr>
          <w:t>ubscribe people to SNS topic.</w:t>
        </w:r>
      </w:ins>
    </w:p>
    <w:p w14:paraId="336253F7" w14:textId="77777777" w:rsidR="00EF4F26" w:rsidRPr="00477BFF" w:rsidRDefault="00EF4F26">
      <w:pPr>
        <w:pStyle w:val="a3"/>
        <w:numPr>
          <w:ilvl w:val="0"/>
          <w:numId w:val="1"/>
        </w:numPr>
        <w:rPr>
          <w:ins w:id="291" w:author="Raman Bahatyrou" w:date="2021-05-12T17:05:00Z"/>
          <w:sz w:val="28"/>
          <w:szCs w:val="28"/>
          <w:lang w:val="en-US"/>
          <w:rPrChange w:id="292" w:author="Raman Bahatyrou" w:date="2021-05-12T17:06:00Z">
            <w:rPr>
              <w:ins w:id="293" w:author="Raman Bahatyrou" w:date="2021-05-12T17:05:00Z"/>
              <w:rFonts w:ascii="Lato" w:hAnsi="Lato" w:cs="Lato"/>
              <w:color w:val="222222"/>
              <w:sz w:val="23"/>
              <w:szCs w:val="23"/>
            </w:rPr>
          </w:rPrChange>
        </w:rPr>
        <w:pPrChange w:id="294" w:author="Raman Bahatyrou" w:date="2021-05-12T17:06:00Z">
          <w:pPr>
            <w:pStyle w:val="a4"/>
            <w:numPr>
              <w:numId w:val="1"/>
            </w:numPr>
            <w:spacing w:before="0" w:beforeAutospacing="0" w:after="0" w:afterAutospacing="0"/>
            <w:ind w:left="720" w:hanging="360"/>
          </w:pPr>
        </w:pPrChange>
      </w:pPr>
      <w:ins w:id="295" w:author="Raman Bahatyrou" w:date="2021-05-12T17:05:00Z">
        <w:r w:rsidRPr="00477BFF">
          <w:rPr>
            <w:sz w:val="28"/>
            <w:szCs w:val="28"/>
            <w:lang w:val="en-US"/>
            <w:rPrChange w:id="296" w:author="Raman Bahatyrou" w:date="2021-05-12T17:06:00Z">
              <w:rPr>
                <w:rFonts w:ascii="Lato" w:hAnsi="Lato" w:cs="Lato"/>
                <w:color w:val="222222"/>
                <w:sz w:val="23"/>
                <w:szCs w:val="23"/>
              </w:rPr>
            </w:rPrChange>
          </w:rPr>
          <w:t>You are an architect for a gaming application which is in the design phase. Which of the following services can be used to ensure optimal performance and least latency for gaming users?</w:t>
        </w:r>
      </w:ins>
    </w:p>
    <w:p w14:paraId="5E3BFE46" w14:textId="11632120" w:rsidR="00EF4F26" w:rsidRPr="00477BFF" w:rsidRDefault="00EF4F26">
      <w:pPr>
        <w:pStyle w:val="a3"/>
        <w:numPr>
          <w:ilvl w:val="1"/>
          <w:numId w:val="1"/>
        </w:numPr>
        <w:rPr>
          <w:ins w:id="297" w:author="Raman Bahatyrou" w:date="2021-05-12T17:05:00Z"/>
          <w:sz w:val="28"/>
          <w:szCs w:val="28"/>
          <w:lang w:val="en-US"/>
          <w:rPrChange w:id="298" w:author="Raman Bahatyrou" w:date="2021-05-12T17:06:00Z">
            <w:rPr>
              <w:ins w:id="299" w:author="Raman Bahatyrou" w:date="2021-05-12T17:05:00Z"/>
              <w:rFonts w:ascii="Lato" w:hAnsi="Lato" w:cs="Lato"/>
              <w:color w:val="222222"/>
              <w:sz w:val="23"/>
              <w:szCs w:val="23"/>
            </w:rPr>
          </w:rPrChange>
        </w:rPr>
        <w:pPrChange w:id="300" w:author="Raman Bahatyrou" w:date="2021-05-12T17:06:00Z">
          <w:pPr>
            <w:pStyle w:val="a4"/>
            <w:numPr>
              <w:numId w:val="1"/>
            </w:numPr>
            <w:spacing w:before="0" w:beforeAutospacing="0" w:after="0" w:afterAutospacing="0"/>
            <w:ind w:left="720" w:hanging="360"/>
          </w:pPr>
        </w:pPrChange>
      </w:pPr>
      <w:ins w:id="301" w:author="Raman Bahatyrou" w:date="2021-05-12T17:05:00Z">
        <w:r w:rsidRPr="00477BFF">
          <w:rPr>
            <w:sz w:val="28"/>
            <w:szCs w:val="28"/>
            <w:lang w:val="en-US"/>
            <w:rPrChange w:id="302" w:author="Raman Bahatyrou" w:date="2021-05-12T17:06:00Z">
              <w:rPr>
                <w:rFonts w:ascii="Lato" w:hAnsi="Lato" w:cs="Lato"/>
                <w:color w:val="222222"/>
                <w:sz w:val="23"/>
                <w:szCs w:val="23"/>
              </w:rPr>
            </w:rPrChange>
          </w:rPr>
          <w:t>AWS Auto Scaling</w:t>
        </w:r>
      </w:ins>
    </w:p>
    <w:p w14:paraId="3E96B193" w14:textId="7957A220" w:rsidR="00EF4F26" w:rsidRPr="00477BFF" w:rsidRDefault="00EF4F26">
      <w:pPr>
        <w:pStyle w:val="a3"/>
        <w:numPr>
          <w:ilvl w:val="1"/>
          <w:numId w:val="1"/>
        </w:numPr>
        <w:rPr>
          <w:ins w:id="303" w:author="Raman Bahatyrou" w:date="2021-05-12T17:05:00Z"/>
          <w:sz w:val="28"/>
          <w:szCs w:val="28"/>
          <w:lang w:val="en-US"/>
          <w:rPrChange w:id="304" w:author="Raman Bahatyrou" w:date="2021-05-12T17:06:00Z">
            <w:rPr>
              <w:ins w:id="305" w:author="Raman Bahatyrou" w:date="2021-05-12T17:05:00Z"/>
              <w:rFonts w:ascii="Lato" w:hAnsi="Lato" w:cs="Lato"/>
              <w:color w:val="222222"/>
              <w:sz w:val="23"/>
              <w:szCs w:val="23"/>
            </w:rPr>
          </w:rPrChange>
        </w:rPr>
        <w:pPrChange w:id="306" w:author="Raman Bahatyrou" w:date="2021-05-12T17:06:00Z">
          <w:pPr>
            <w:pStyle w:val="a4"/>
            <w:numPr>
              <w:numId w:val="1"/>
            </w:numPr>
            <w:spacing w:before="0" w:beforeAutospacing="0" w:after="0" w:afterAutospacing="0"/>
            <w:ind w:left="720" w:hanging="360"/>
          </w:pPr>
        </w:pPrChange>
      </w:pPr>
      <w:ins w:id="307" w:author="Raman Bahatyrou" w:date="2021-05-12T17:05:00Z">
        <w:r w:rsidRPr="00477BFF">
          <w:rPr>
            <w:sz w:val="28"/>
            <w:szCs w:val="28"/>
            <w:lang w:val="en-US"/>
            <w:rPrChange w:id="308" w:author="Raman Bahatyrou" w:date="2021-05-12T17:06:00Z">
              <w:rPr>
                <w:rFonts w:ascii="Lato" w:hAnsi="Lato" w:cs="Lato"/>
                <w:color w:val="222222"/>
                <w:sz w:val="23"/>
                <w:szCs w:val="23"/>
              </w:rPr>
            </w:rPrChange>
          </w:rPr>
          <w:t>AWS ELB</w:t>
        </w:r>
      </w:ins>
    </w:p>
    <w:p w14:paraId="36272EB1" w14:textId="65C88572" w:rsidR="00EF4F26" w:rsidRPr="00EF4F26" w:rsidRDefault="00EF4F26">
      <w:pPr>
        <w:pStyle w:val="a3"/>
        <w:numPr>
          <w:ilvl w:val="1"/>
          <w:numId w:val="1"/>
        </w:numPr>
        <w:rPr>
          <w:ins w:id="309" w:author="Raman Bahatyrou" w:date="2021-05-12T17:05:00Z"/>
          <w:sz w:val="28"/>
          <w:szCs w:val="28"/>
          <w:highlight w:val="green"/>
          <w:lang w:val="en-US"/>
          <w:rPrChange w:id="310" w:author="Raman Bahatyrou" w:date="2021-05-12T17:06:00Z">
            <w:rPr>
              <w:ins w:id="311" w:author="Raman Bahatyrou" w:date="2021-05-12T17:05:00Z"/>
              <w:rFonts w:ascii="Lato" w:hAnsi="Lato" w:cs="Lato"/>
              <w:color w:val="222222"/>
              <w:sz w:val="23"/>
              <w:szCs w:val="23"/>
            </w:rPr>
          </w:rPrChange>
        </w:rPr>
        <w:pPrChange w:id="312" w:author="Raman Bahatyrou" w:date="2021-05-12T17:06:00Z">
          <w:pPr>
            <w:pStyle w:val="a4"/>
            <w:numPr>
              <w:numId w:val="1"/>
            </w:numPr>
            <w:spacing w:before="0" w:beforeAutospacing="0" w:after="0" w:afterAutospacing="0"/>
            <w:ind w:left="720" w:hanging="360"/>
          </w:pPr>
        </w:pPrChange>
      </w:pPr>
      <w:ins w:id="313" w:author="Raman Bahatyrou" w:date="2021-05-12T17:05:00Z">
        <w:r w:rsidRPr="00EF4F26">
          <w:rPr>
            <w:sz w:val="28"/>
            <w:szCs w:val="28"/>
            <w:highlight w:val="green"/>
            <w:lang w:val="en-US"/>
            <w:rPrChange w:id="314" w:author="Raman Bahatyrou" w:date="2021-05-12T17:06:00Z">
              <w:rPr>
                <w:rFonts w:ascii="Lato" w:hAnsi="Lato" w:cs="Lato"/>
                <w:color w:val="222222"/>
                <w:sz w:val="23"/>
                <w:szCs w:val="23"/>
              </w:rPr>
            </w:rPrChange>
          </w:rPr>
          <w:t xml:space="preserve">AWS </w:t>
        </w:r>
        <w:proofErr w:type="spellStart"/>
        <w:r w:rsidRPr="00EF4F26">
          <w:rPr>
            <w:sz w:val="28"/>
            <w:szCs w:val="28"/>
            <w:highlight w:val="green"/>
            <w:lang w:val="en-US"/>
            <w:rPrChange w:id="315" w:author="Raman Bahatyrou" w:date="2021-05-12T17:06:00Z">
              <w:rPr>
                <w:rFonts w:ascii="Lato" w:hAnsi="Lato" w:cs="Lato"/>
                <w:color w:val="222222"/>
                <w:sz w:val="23"/>
                <w:szCs w:val="23"/>
              </w:rPr>
            </w:rPrChange>
          </w:rPr>
          <w:t>ElastiCache</w:t>
        </w:r>
        <w:proofErr w:type="spellEnd"/>
      </w:ins>
    </w:p>
    <w:p w14:paraId="1837116C" w14:textId="40597E2E" w:rsidR="00EF4F26" w:rsidRPr="00477BFF" w:rsidRDefault="00EF4F26">
      <w:pPr>
        <w:pStyle w:val="a4"/>
        <w:numPr>
          <w:ilvl w:val="1"/>
          <w:numId w:val="1"/>
        </w:numPr>
        <w:spacing w:before="0" w:beforeAutospacing="0" w:after="0" w:afterAutospacing="0"/>
        <w:rPr>
          <w:ins w:id="316" w:author="Raman Bahatyrou" w:date="2021-05-12T17:05:00Z"/>
          <w:rFonts w:asciiTheme="minorHAnsi" w:eastAsiaTheme="minorHAnsi" w:hAnsiTheme="minorHAnsi" w:cstheme="minorBidi"/>
          <w:sz w:val="28"/>
          <w:szCs w:val="28"/>
          <w:lang w:val="en-US" w:eastAsia="en-US"/>
          <w:rPrChange w:id="317" w:author="Raman Bahatyrou" w:date="2021-05-12T17:06:00Z">
            <w:rPr>
              <w:ins w:id="318" w:author="Raman Bahatyrou" w:date="2021-05-12T17:05:00Z"/>
              <w:rFonts w:ascii="Lato" w:hAnsi="Lato" w:cs="Lato"/>
              <w:color w:val="222222"/>
              <w:sz w:val="23"/>
              <w:szCs w:val="23"/>
            </w:rPr>
          </w:rPrChange>
        </w:rPr>
        <w:pPrChange w:id="319" w:author="Raman Bahatyrou" w:date="2021-05-12T17:05:00Z">
          <w:pPr>
            <w:pStyle w:val="a4"/>
            <w:numPr>
              <w:numId w:val="1"/>
            </w:numPr>
            <w:spacing w:before="0" w:beforeAutospacing="0" w:after="0" w:afterAutospacing="0"/>
            <w:ind w:left="720" w:hanging="360"/>
          </w:pPr>
        </w:pPrChange>
      </w:pPr>
      <w:ins w:id="320" w:author="Raman Bahatyrou" w:date="2021-05-12T17:05:00Z">
        <w:r w:rsidRPr="00477BFF">
          <w:rPr>
            <w:rFonts w:asciiTheme="minorHAnsi" w:eastAsiaTheme="minorHAnsi" w:hAnsiTheme="minorHAnsi" w:cstheme="minorBidi"/>
            <w:sz w:val="28"/>
            <w:szCs w:val="28"/>
            <w:lang w:val="en-US" w:eastAsia="en-US"/>
            <w:rPrChange w:id="321" w:author="Raman Bahatyrou" w:date="2021-05-12T17:06:00Z">
              <w:rPr>
                <w:rFonts w:ascii="Lato" w:hAnsi="Lato" w:cs="Lato"/>
                <w:color w:val="222222"/>
                <w:sz w:val="23"/>
                <w:szCs w:val="23"/>
              </w:rPr>
            </w:rPrChange>
          </w:rPr>
          <w:lastRenderedPageBreak/>
          <w:t>AWS VPC</w:t>
        </w:r>
      </w:ins>
    </w:p>
    <w:p w14:paraId="339FAFE1" w14:textId="2EF8676D" w:rsidR="00EF4F26" w:rsidRDefault="008256E9" w:rsidP="00EF4F26">
      <w:pPr>
        <w:pStyle w:val="a3"/>
        <w:numPr>
          <w:ilvl w:val="0"/>
          <w:numId w:val="1"/>
        </w:numPr>
        <w:rPr>
          <w:ins w:id="322" w:author="Raman Bahatyrou" w:date="2021-05-12T17:11:00Z"/>
          <w:sz w:val="28"/>
          <w:szCs w:val="28"/>
          <w:lang w:val="en-US"/>
        </w:rPr>
      </w:pPr>
      <w:ins w:id="323" w:author="Raman Bahatyrou" w:date="2021-05-12T17:08:00Z">
        <w:r>
          <w:rPr>
            <w:sz w:val="28"/>
            <w:szCs w:val="28"/>
            <w:lang w:val="en-US"/>
          </w:rPr>
          <w:t>You are designing a new app</w:t>
        </w:r>
      </w:ins>
      <w:ins w:id="324" w:author="Raman Bahatyrou" w:date="2021-05-12T17:09:00Z">
        <w:r>
          <w:rPr>
            <w:sz w:val="28"/>
            <w:szCs w:val="28"/>
            <w:lang w:val="en-US"/>
          </w:rPr>
          <w:t>lication in AWS, which should have caching support. One of the requirements for cachi</w:t>
        </w:r>
      </w:ins>
      <w:ins w:id="325" w:author="Raman Bahatyrou" w:date="2021-05-12T17:10:00Z">
        <w:r>
          <w:rPr>
            <w:sz w:val="28"/>
            <w:szCs w:val="28"/>
            <w:lang w:val="en-US"/>
          </w:rPr>
          <w:t>ng service is backup/restore capabilities and stability. Complex data object</w:t>
        </w:r>
      </w:ins>
      <w:ins w:id="326" w:author="Raman Bahatyrou" w:date="2021-05-12T17:11:00Z">
        <w:r>
          <w:rPr>
            <w:sz w:val="28"/>
            <w:szCs w:val="28"/>
            <w:lang w:val="en-US"/>
          </w:rPr>
          <w:t>s,</w:t>
        </w:r>
      </w:ins>
      <w:ins w:id="327" w:author="Raman Bahatyrou" w:date="2021-05-12T17:10:00Z">
        <w:r>
          <w:rPr>
            <w:sz w:val="28"/>
            <w:szCs w:val="28"/>
            <w:lang w:val="en-US"/>
          </w:rPr>
          <w:t xml:space="preserve"> such as lists</w:t>
        </w:r>
      </w:ins>
      <w:ins w:id="328" w:author="Raman Bahatyrou" w:date="2021-05-12T17:11:00Z">
        <w:r>
          <w:rPr>
            <w:sz w:val="28"/>
            <w:szCs w:val="28"/>
            <w:lang w:val="en-US"/>
          </w:rPr>
          <w:t>, should be supported. Which AWS Service would you choose for such case?</w:t>
        </w:r>
      </w:ins>
    </w:p>
    <w:p w14:paraId="0AA480E4" w14:textId="37D99729" w:rsidR="008256E9" w:rsidRDefault="008256E9" w:rsidP="008256E9">
      <w:pPr>
        <w:pStyle w:val="a3"/>
        <w:numPr>
          <w:ilvl w:val="1"/>
          <w:numId w:val="1"/>
        </w:numPr>
        <w:rPr>
          <w:ins w:id="329" w:author="Raman Bahatyrou" w:date="2021-05-12T17:11:00Z"/>
          <w:sz w:val="28"/>
          <w:szCs w:val="28"/>
          <w:lang w:val="en-US"/>
        </w:rPr>
      </w:pPr>
      <w:ins w:id="330" w:author="Raman Bahatyrou" w:date="2021-05-12T17:11:00Z">
        <w:r>
          <w:rPr>
            <w:sz w:val="28"/>
            <w:szCs w:val="28"/>
            <w:lang w:val="en-US"/>
          </w:rPr>
          <w:t xml:space="preserve">AWS </w:t>
        </w:r>
        <w:proofErr w:type="spellStart"/>
        <w:r>
          <w:rPr>
            <w:sz w:val="28"/>
            <w:szCs w:val="28"/>
            <w:lang w:val="en-US"/>
          </w:rPr>
          <w:t>ElastiCache</w:t>
        </w:r>
        <w:proofErr w:type="spellEnd"/>
        <w:r>
          <w:rPr>
            <w:sz w:val="28"/>
            <w:szCs w:val="28"/>
            <w:lang w:val="en-US"/>
          </w:rPr>
          <w:t xml:space="preserve"> Redis</w:t>
        </w:r>
      </w:ins>
    </w:p>
    <w:p w14:paraId="13F4ECE5" w14:textId="02B07379" w:rsidR="008256E9" w:rsidRDefault="008256E9" w:rsidP="008256E9">
      <w:pPr>
        <w:pStyle w:val="a3"/>
        <w:numPr>
          <w:ilvl w:val="1"/>
          <w:numId w:val="1"/>
        </w:numPr>
        <w:rPr>
          <w:ins w:id="331" w:author="Raman Bahatyrou" w:date="2021-05-12T17:12:00Z"/>
          <w:sz w:val="28"/>
          <w:szCs w:val="28"/>
          <w:lang w:val="en-US"/>
        </w:rPr>
      </w:pPr>
      <w:ins w:id="332" w:author="Raman Bahatyrou" w:date="2021-05-12T17:11:00Z">
        <w:r>
          <w:rPr>
            <w:sz w:val="28"/>
            <w:szCs w:val="28"/>
            <w:lang w:val="en-US"/>
          </w:rPr>
          <w:t xml:space="preserve">AWS </w:t>
        </w:r>
        <w:proofErr w:type="spellStart"/>
        <w:r>
          <w:rPr>
            <w:sz w:val="28"/>
            <w:szCs w:val="28"/>
            <w:lang w:val="en-US"/>
          </w:rPr>
          <w:t>ElasticSe</w:t>
        </w:r>
      </w:ins>
      <w:ins w:id="333" w:author="Raman Bahatyrou" w:date="2021-05-12T17:12:00Z">
        <w:r>
          <w:rPr>
            <w:sz w:val="28"/>
            <w:szCs w:val="28"/>
            <w:lang w:val="en-US"/>
          </w:rPr>
          <w:t>arch</w:t>
        </w:r>
        <w:proofErr w:type="spellEnd"/>
      </w:ins>
    </w:p>
    <w:p w14:paraId="464AA6C6" w14:textId="452EBA48" w:rsidR="008256E9" w:rsidRDefault="008256E9" w:rsidP="008256E9">
      <w:pPr>
        <w:pStyle w:val="a3"/>
        <w:numPr>
          <w:ilvl w:val="1"/>
          <w:numId w:val="1"/>
        </w:numPr>
        <w:rPr>
          <w:ins w:id="334" w:author="Raman Bahatyrou" w:date="2021-05-12T17:12:00Z"/>
          <w:sz w:val="28"/>
          <w:szCs w:val="28"/>
          <w:lang w:val="en-US"/>
        </w:rPr>
      </w:pPr>
      <w:ins w:id="335" w:author="Raman Bahatyrou" w:date="2021-05-12T17:12:00Z">
        <w:r>
          <w:rPr>
            <w:sz w:val="28"/>
            <w:szCs w:val="28"/>
            <w:lang w:val="en-US"/>
          </w:rPr>
          <w:t xml:space="preserve">AWS </w:t>
        </w:r>
        <w:proofErr w:type="spellStart"/>
        <w:r>
          <w:rPr>
            <w:sz w:val="28"/>
            <w:szCs w:val="28"/>
            <w:lang w:val="en-US"/>
          </w:rPr>
          <w:t>ElastiCache</w:t>
        </w:r>
        <w:proofErr w:type="spellEnd"/>
        <w:r>
          <w:rPr>
            <w:sz w:val="28"/>
            <w:szCs w:val="28"/>
            <w:lang w:val="en-US"/>
          </w:rPr>
          <w:t xml:space="preserve"> Memcached</w:t>
        </w:r>
      </w:ins>
    </w:p>
    <w:p w14:paraId="2CAD2BBB" w14:textId="4F92FAE7" w:rsidR="008256E9" w:rsidRDefault="008256E9">
      <w:pPr>
        <w:pStyle w:val="a3"/>
        <w:numPr>
          <w:ilvl w:val="1"/>
          <w:numId w:val="1"/>
        </w:numPr>
        <w:rPr>
          <w:ins w:id="336" w:author="Raman Bahatyrou" w:date="2021-05-13T20:58:00Z"/>
          <w:sz w:val="28"/>
          <w:szCs w:val="28"/>
          <w:lang w:val="en-US"/>
        </w:rPr>
      </w:pPr>
      <w:ins w:id="337" w:author="Raman Bahatyrou" w:date="2021-05-12T17:12:00Z">
        <w:r>
          <w:rPr>
            <w:sz w:val="28"/>
            <w:szCs w:val="28"/>
            <w:lang w:val="en-US"/>
          </w:rPr>
          <w:t xml:space="preserve">AWS EC2 </w:t>
        </w:r>
      </w:ins>
      <w:ins w:id="338" w:author="Raman Bahatyrou" w:date="2021-05-12T17:15:00Z">
        <w:r>
          <w:rPr>
            <w:sz w:val="28"/>
            <w:szCs w:val="28"/>
            <w:lang w:val="en-US"/>
          </w:rPr>
          <w:t>and install Redis on it</w:t>
        </w:r>
      </w:ins>
    </w:p>
    <w:p w14:paraId="30E919DA" w14:textId="727F8ACC" w:rsidR="00562109" w:rsidRPr="00562109" w:rsidRDefault="00562109" w:rsidP="00CF4894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ins w:id="339" w:author="Raman Bahatyrou" w:date="2021-05-13T20:58:00Z"/>
          <w:rFonts w:asciiTheme="minorHAnsi" w:hAnsiTheme="minorHAnsi" w:cstheme="minorHAnsi"/>
          <w:sz w:val="28"/>
          <w:szCs w:val="28"/>
          <w:rPrChange w:id="340" w:author="Raman Bahatyrou" w:date="2021-05-13T21:02:00Z">
            <w:rPr>
              <w:ins w:id="341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42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43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5B9BD5"/>
            <w:sz w:val="28"/>
            <w:szCs w:val="28"/>
            <w:lang w:val="en-US"/>
            <w:rPrChange w:id="344" w:author="Raman Bahatyrou" w:date="2021-05-13T21:02:00Z">
              <w:rPr>
                <w:rStyle w:val="normaltextrun"/>
                <w:rFonts w:ascii="Calibri Light" w:hAnsi="Calibri Light" w:cs="Calibri Light"/>
                <w:color w:val="5B9BD5"/>
                <w:lang w:val="en-US"/>
              </w:rPr>
            </w:rPrChange>
          </w:rPr>
          <w:t>Which of these are characteristics of a Read Replica?</w:t>
        </w:r>
        <w:r w:rsidRPr="00562109">
          <w:rPr>
            <w:rStyle w:val="eop"/>
            <w:rFonts w:asciiTheme="minorHAnsi" w:hAnsiTheme="minorHAnsi" w:cstheme="minorHAnsi"/>
            <w:color w:val="5B9BD5"/>
            <w:sz w:val="28"/>
            <w:szCs w:val="28"/>
            <w:lang w:val="en-US"/>
            <w:rPrChange w:id="345" w:author="Raman Bahatyrou" w:date="2021-05-13T21:02:00Z">
              <w:rPr>
                <w:rStyle w:val="eop"/>
                <w:rFonts w:ascii="Calibri Light" w:hAnsi="Calibri Light" w:cs="Calibri Light"/>
                <w:color w:val="5B9BD5"/>
              </w:rPr>
            </w:rPrChange>
          </w:rPr>
          <w:t> </w:t>
        </w:r>
        <w:r w:rsidRPr="00562109">
          <w:rPr>
            <w:rStyle w:val="normaltextrun"/>
            <w:rFonts w:asciiTheme="minorHAnsi" w:hAnsiTheme="minorHAnsi" w:cstheme="minorHAnsi"/>
            <w:color w:val="ED7D31"/>
            <w:sz w:val="28"/>
            <w:szCs w:val="28"/>
            <w:lang w:val="en-US"/>
            <w:rPrChange w:id="346" w:author="Raman Bahatyrou" w:date="2021-05-13T21:02:00Z">
              <w:rPr>
                <w:rStyle w:val="normaltextrun"/>
                <w:rFonts w:ascii="Calibri Light" w:hAnsi="Calibri Light" w:cs="Calibri Light"/>
                <w:color w:val="ED7D31"/>
                <w:lang w:val="en-US"/>
              </w:rPr>
            </w:rPrChange>
          </w:rPr>
          <w:t>(Possible Correct: 4)</w:t>
        </w:r>
        <w:r w:rsidRPr="00562109">
          <w:rPr>
            <w:rStyle w:val="eop"/>
            <w:rFonts w:asciiTheme="minorHAnsi" w:hAnsiTheme="minorHAnsi" w:cstheme="minorHAnsi"/>
            <w:color w:val="ED7D31"/>
            <w:sz w:val="28"/>
            <w:szCs w:val="28"/>
            <w:rPrChange w:id="347" w:author="Raman Bahatyrou" w:date="2021-05-13T21:02:00Z">
              <w:rPr>
                <w:rStyle w:val="eop"/>
                <w:rFonts w:ascii="Calibri Light" w:hAnsi="Calibri Light" w:cs="Calibri Light"/>
                <w:color w:val="ED7D31"/>
              </w:rPr>
            </w:rPrChange>
          </w:rPr>
          <w:t> </w:t>
        </w:r>
      </w:ins>
    </w:p>
    <w:p w14:paraId="79918F2B" w14:textId="13B96050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48" w:author="Raman Bahatyrou" w:date="2021-05-13T20:58:00Z"/>
          <w:rFonts w:asciiTheme="minorHAnsi" w:hAnsiTheme="minorHAnsi" w:cstheme="minorHAnsi"/>
          <w:sz w:val="28"/>
          <w:szCs w:val="28"/>
          <w:rPrChange w:id="349" w:author="Raman Bahatyrou" w:date="2021-05-13T21:02:00Z">
            <w:rPr>
              <w:ins w:id="350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51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52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353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Can serve legitimate traffic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rPrChange w:id="354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602E4FB1" w14:textId="47EB5510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55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356" w:author="Raman Bahatyrou" w:date="2021-05-13T21:02:00Z">
            <w:rPr>
              <w:ins w:id="357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58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59" w:author="Raman Bahatyrou" w:date="2021-05-13T21:00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360" w:author="Raman Bahatyrou" w:date="2021-05-13T21:02:00Z">
              <w:rPr>
                <w:rStyle w:val="normaltextrun"/>
                <w:rFonts w:ascii="Calibri" w:hAnsi="Calibri" w:cs="Calibri"/>
                <w:color w:val="70AD47"/>
                <w:sz w:val="28"/>
                <w:szCs w:val="28"/>
                <w:lang w:val="en-US"/>
              </w:rPr>
            </w:rPrChange>
          </w:rPr>
          <w:t>Cannot</w:t>
        </w:r>
      </w:ins>
      <w:ins w:id="361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362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 be used for disaster recovery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lang w:val="en-US"/>
            <w:rPrChange w:id="363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6BB428DE" w14:textId="758C5C3D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64" w:author="Raman Bahatyrou" w:date="2021-05-13T20:58:00Z"/>
          <w:rFonts w:asciiTheme="minorHAnsi" w:hAnsiTheme="minorHAnsi" w:cstheme="minorHAnsi"/>
          <w:sz w:val="28"/>
          <w:szCs w:val="28"/>
          <w:rPrChange w:id="365" w:author="Raman Bahatyrou" w:date="2021-05-13T21:02:00Z">
            <w:rPr>
              <w:ins w:id="366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67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68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000000"/>
            <w:sz w:val="28"/>
            <w:szCs w:val="28"/>
            <w:lang w:val="en-US"/>
            <w:rPrChange w:id="369" w:author="Raman Bahatyrou" w:date="2021-05-13T21:02:00Z">
              <w:rPr>
                <w:rStyle w:val="normaltextrun"/>
                <w:rFonts w:ascii="Calibri Light" w:hAnsi="Calibri Light" w:cs="Calibri Light"/>
                <w:color w:val="000000"/>
                <w:lang w:val="en-US"/>
              </w:rPr>
            </w:rPrChange>
          </w:rPr>
          <w:t>Helpful with disaster recovery</w:t>
        </w:r>
        <w:r w:rsidRPr="00562109">
          <w:rPr>
            <w:rStyle w:val="eop"/>
            <w:rFonts w:asciiTheme="minorHAnsi" w:hAnsiTheme="minorHAnsi" w:cstheme="minorHAnsi"/>
            <w:color w:val="000000"/>
            <w:sz w:val="28"/>
            <w:szCs w:val="28"/>
            <w:rPrChange w:id="370" w:author="Raman Bahatyrou" w:date="2021-05-13T21:02:00Z">
              <w:rPr>
                <w:rStyle w:val="eop"/>
                <w:rFonts w:ascii="Calibri Light" w:hAnsi="Calibri Light" w:cs="Calibri Light"/>
                <w:color w:val="000000"/>
              </w:rPr>
            </w:rPrChange>
          </w:rPr>
          <w:t> </w:t>
        </w:r>
      </w:ins>
    </w:p>
    <w:p w14:paraId="7990B83E" w14:textId="67B4327F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71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372" w:author="Raman Bahatyrou" w:date="2021-05-13T21:02:00Z">
            <w:rPr>
              <w:ins w:id="373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74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75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376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Receives the offloaded work of master database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lang w:val="en-US"/>
            <w:rPrChange w:id="377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3FF91C6F" w14:textId="757BA4FC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78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379" w:author="Raman Bahatyrou" w:date="2021-05-13T21:02:00Z">
            <w:rPr>
              <w:ins w:id="380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81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82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000000"/>
            <w:sz w:val="28"/>
            <w:szCs w:val="28"/>
            <w:lang w:val="en-US"/>
            <w:rPrChange w:id="383" w:author="Raman Bahatyrou" w:date="2021-05-13T21:02:00Z">
              <w:rPr>
                <w:rStyle w:val="normaltextrun"/>
                <w:rFonts w:ascii="Calibri Light" w:hAnsi="Calibri Light" w:cs="Calibri Light"/>
                <w:color w:val="000000"/>
                <w:lang w:val="en-US"/>
              </w:rPr>
            </w:rPrChange>
          </w:rPr>
          <w:t>Cannot be promoted to stand-alone database instances</w:t>
        </w:r>
        <w:r w:rsidRPr="00562109">
          <w:rPr>
            <w:rStyle w:val="eop"/>
            <w:rFonts w:asciiTheme="minorHAnsi" w:hAnsiTheme="minorHAnsi" w:cstheme="minorHAnsi"/>
            <w:color w:val="000000"/>
            <w:sz w:val="28"/>
            <w:szCs w:val="28"/>
            <w:lang w:val="en-US"/>
            <w:rPrChange w:id="384" w:author="Raman Bahatyrou" w:date="2021-05-13T21:02:00Z">
              <w:rPr>
                <w:rStyle w:val="eop"/>
                <w:rFonts w:ascii="Calibri Light" w:hAnsi="Calibri Light" w:cs="Calibri Light"/>
                <w:color w:val="000000"/>
              </w:rPr>
            </w:rPrChange>
          </w:rPr>
          <w:t> </w:t>
        </w:r>
      </w:ins>
    </w:p>
    <w:p w14:paraId="52C4962E" w14:textId="030B2382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85" w:author="Raman Bahatyrou" w:date="2021-05-13T20:58:00Z"/>
          <w:rFonts w:asciiTheme="minorHAnsi" w:hAnsiTheme="minorHAnsi" w:cstheme="minorHAnsi"/>
          <w:sz w:val="28"/>
          <w:szCs w:val="28"/>
          <w:rPrChange w:id="386" w:author="Raman Bahatyrou" w:date="2021-05-13T21:02:00Z">
            <w:rPr>
              <w:ins w:id="387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88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89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000000"/>
            <w:sz w:val="28"/>
            <w:szCs w:val="28"/>
            <w:lang w:val="en-US"/>
            <w:rPrChange w:id="390" w:author="Raman Bahatyrou" w:date="2021-05-13T21:02:00Z">
              <w:rPr>
                <w:rStyle w:val="normaltextrun"/>
                <w:rFonts w:ascii="Calibri Light" w:hAnsi="Calibri Light" w:cs="Calibri Light"/>
                <w:color w:val="000000"/>
                <w:lang w:val="en-US"/>
              </w:rPr>
            </w:rPrChange>
          </w:rPr>
          <w:t>Cannot serve legitimate traffic</w:t>
        </w:r>
        <w:r w:rsidRPr="00562109">
          <w:rPr>
            <w:rStyle w:val="eop"/>
            <w:rFonts w:asciiTheme="minorHAnsi" w:hAnsiTheme="minorHAnsi" w:cstheme="minorHAnsi"/>
            <w:color w:val="000000"/>
            <w:sz w:val="28"/>
            <w:szCs w:val="28"/>
            <w:rPrChange w:id="391" w:author="Raman Bahatyrou" w:date="2021-05-13T21:02:00Z">
              <w:rPr>
                <w:rStyle w:val="eop"/>
                <w:rFonts w:ascii="Calibri Light" w:hAnsi="Calibri Light" w:cs="Calibri Light"/>
                <w:color w:val="000000"/>
              </w:rPr>
            </w:rPrChange>
          </w:rPr>
          <w:t> </w:t>
        </w:r>
      </w:ins>
    </w:p>
    <w:p w14:paraId="5AC243F7" w14:textId="567523D1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392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393" w:author="Raman Bahatyrou" w:date="2021-05-13T21:02:00Z">
            <w:rPr>
              <w:ins w:id="394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395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396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397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Can be promoted to a stand-alone database instance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lang w:val="en-US"/>
            <w:rPrChange w:id="398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127823C2" w14:textId="6243EE19" w:rsidR="00562109" w:rsidRPr="00562109" w:rsidRDefault="00562109" w:rsidP="00562109">
      <w:pPr>
        <w:pStyle w:val="paragraph"/>
        <w:spacing w:before="0" w:beforeAutospacing="0" w:after="0" w:afterAutospacing="0"/>
        <w:ind w:left="720"/>
        <w:textAlignment w:val="baseline"/>
        <w:rPr>
          <w:ins w:id="399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00" w:author="Raman Bahatyrou" w:date="2021-05-13T21:02:00Z">
            <w:rPr>
              <w:ins w:id="401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02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2600966E" w14:textId="77777777" w:rsidR="00562109" w:rsidRPr="00562109" w:rsidRDefault="00562109" w:rsidP="00562109">
      <w:pPr>
        <w:pStyle w:val="paragraph"/>
        <w:numPr>
          <w:ilvl w:val="0"/>
          <w:numId w:val="1"/>
        </w:numPr>
        <w:spacing w:before="0" w:beforeAutospacing="0" w:after="0" w:afterAutospacing="0"/>
        <w:ind w:left="709"/>
        <w:textAlignment w:val="baseline"/>
        <w:rPr>
          <w:ins w:id="403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04" w:author="Raman Bahatyrou" w:date="2021-05-13T21:02:00Z">
            <w:rPr>
              <w:ins w:id="405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06" w:author="Raman Bahatyrou" w:date="2021-05-13T21:00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07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5B9BD5"/>
            <w:sz w:val="28"/>
            <w:szCs w:val="28"/>
            <w:lang w:val="en-US"/>
            <w:rPrChange w:id="408" w:author="Raman Bahatyrou" w:date="2021-05-13T21:02:00Z">
              <w:rPr>
                <w:rStyle w:val="normaltextrun"/>
                <w:rFonts w:ascii="Calibri Light" w:hAnsi="Calibri Light" w:cs="Calibri Light"/>
                <w:color w:val="5B9BD5"/>
                <w:lang w:val="en-US"/>
              </w:rPr>
            </w:rPrChange>
          </w:rPr>
          <w:t>Which of these configuration or deployment practices is a security risk for RDS?</w:t>
        </w:r>
        <w:r w:rsidRPr="00562109">
          <w:rPr>
            <w:rStyle w:val="eop"/>
            <w:rFonts w:asciiTheme="minorHAnsi" w:hAnsiTheme="minorHAnsi" w:cstheme="minorHAnsi"/>
            <w:color w:val="5B9BD5"/>
            <w:sz w:val="28"/>
            <w:szCs w:val="28"/>
            <w:lang w:val="en-US"/>
            <w:rPrChange w:id="409" w:author="Raman Bahatyrou" w:date="2021-05-13T21:02:00Z">
              <w:rPr>
                <w:rStyle w:val="eop"/>
                <w:rFonts w:ascii="Calibri Light" w:hAnsi="Calibri Light" w:cs="Calibri Light"/>
                <w:color w:val="5B9BD5"/>
              </w:rPr>
            </w:rPrChange>
          </w:rPr>
          <w:t> </w:t>
        </w:r>
      </w:ins>
    </w:p>
    <w:p w14:paraId="7F97C257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10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11" w:author="Raman Bahatyrou" w:date="2021-05-13T21:02:00Z">
            <w:rPr>
              <w:ins w:id="412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13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14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15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Storing SQL function code in plaintext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lang w:val="en-US"/>
            <w:rPrChange w:id="416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7C076F46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17" w:author="Raman Bahatyrou" w:date="2021-05-13T20:58:00Z"/>
          <w:rFonts w:asciiTheme="minorHAnsi" w:hAnsiTheme="minorHAnsi" w:cstheme="minorHAnsi"/>
          <w:sz w:val="28"/>
          <w:szCs w:val="28"/>
          <w:rPrChange w:id="418" w:author="Raman Bahatyrou" w:date="2021-05-13T21:02:00Z">
            <w:rPr>
              <w:ins w:id="419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20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21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22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Non-Multi-AZ RDS instance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rPrChange w:id="423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4444D162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24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25" w:author="Raman Bahatyrou" w:date="2021-05-13T21:02:00Z">
            <w:rPr>
              <w:ins w:id="426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27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28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29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Having RDS and EC2 instances exist in the same subnet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lang w:val="en-US"/>
            <w:rPrChange w:id="430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1F21674F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31" w:author="Raman Bahatyrou" w:date="2021-05-13T20:58:00Z"/>
          <w:rFonts w:asciiTheme="minorHAnsi" w:hAnsiTheme="minorHAnsi" w:cstheme="minorHAnsi"/>
          <w:sz w:val="28"/>
          <w:szCs w:val="28"/>
          <w:rPrChange w:id="432" w:author="Raman Bahatyrou" w:date="2021-05-13T21:02:00Z">
            <w:rPr>
              <w:ins w:id="433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34" w:author="Raman Bahatyrou" w:date="2021-05-13T20:58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35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436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RDS in a public subnet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rPrChange w:id="437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5F84F8D8" w14:textId="63122938" w:rsidR="00562109" w:rsidRPr="00562109" w:rsidRDefault="00562109" w:rsidP="00562109">
      <w:pPr>
        <w:pStyle w:val="paragraph"/>
        <w:spacing w:before="0" w:beforeAutospacing="0" w:after="0" w:afterAutospacing="0"/>
        <w:ind w:left="720"/>
        <w:textAlignment w:val="baseline"/>
        <w:rPr>
          <w:ins w:id="438" w:author="Raman Bahatyrou" w:date="2021-05-13T20:58:00Z"/>
          <w:rFonts w:asciiTheme="minorHAnsi" w:hAnsiTheme="minorHAnsi" w:cstheme="minorHAnsi"/>
          <w:sz w:val="28"/>
          <w:szCs w:val="28"/>
          <w:rPrChange w:id="439" w:author="Raman Bahatyrou" w:date="2021-05-13T21:02:00Z">
            <w:rPr>
              <w:ins w:id="440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41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0B4B6AB0" w14:textId="77777777" w:rsidR="00562109" w:rsidRPr="00562109" w:rsidRDefault="00562109" w:rsidP="0056210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ins w:id="442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43" w:author="Raman Bahatyrou" w:date="2021-05-13T21:02:00Z">
            <w:rPr>
              <w:ins w:id="444" w:author="Raman Bahatyrou" w:date="2021-05-13T20:58:00Z"/>
              <w:rFonts w:ascii="Segoe UI" w:hAnsi="Segoe UI" w:cs="Segoe UI"/>
              <w:sz w:val="18"/>
              <w:szCs w:val="18"/>
            </w:rPr>
          </w:rPrChange>
        </w:rPr>
      </w:pPr>
      <w:ins w:id="445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5B9BD5"/>
            <w:sz w:val="28"/>
            <w:szCs w:val="28"/>
            <w:lang w:val="en-US"/>
            <w:rPrChange w:id="446" w:author="Raman Bahatyrou" w:date="2021-05-13T21:02:00Z">
              <w:rPr>
                <w:rStyle w:val="normaltextrun"/>
                <w:rFonts w:ascii="Calibri Light" w:hAnsi="Calibri Light" w:cs="Calibri Light"/>
                <w:color w:val="5B9BD5"/>
                <w:lang w:val="en-US"/>
              </w:rPr>
            </w:rPrChange>
          </w:rPr>
          <w:t>A user plans to use RDS as a managed DB platform. Which of the below mentioned features is not supported by RDS?</w:t>
        </w:r>
        <w:r w:rsidRPr="00562109">
          <w:rPr>
            <w:rStyle w:val="eop"/>
            <w:rFonts w:asciiTheme="minorHAnsi" w:hAnsiTheme="minorHAnsi" w:cstheme="minorHAnsi"/>
            <w:color w:val="5B9BD5"/>
            <w:sz w:val="28"/>
            <w:szCs w:val="28"/>
            <w:lang w:val="en-US"/>
            <w:rPrChange w:id="447" w:author="Raman Bahatyrou" w:date="2021-05-13T21:02:00Z">
              <w:rPr>
                <w:rStyle w:val="eop"/>
                <w:rFonts w:ascii="Calibri Light" w:hAnsi="Calibri Light" w:cs="Calibri Light"/>
                <w:color w:val="5B9BD5"/>
              </w:rPr>
            </w:rPrChange>
          </w:rPr>
          <w:t> </w:t>
        </w:r>
      </w:ins>
    </w:p>
    <w:p w14:paraId="67488AD9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48" w:author="Raman Bahatyrou" w:date="2021-05-13T20:58:00Z"/>
          <w:rFonts w:asciiTheme="minorHAnsi" w:hAnsiTheme="minorHAnsi" w:cstheme="minorHAnsi"/>
          <w:sz w:val="28"/>
          <w:szCs w:val="28"/>
          <w:rPrChange w:id="449" w:author="Raman Bahatyrou" w:date="2021-05-13T21:02:00Z">
            <w:rPr>
              <w:ins w:id="450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51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52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53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Automated backup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rPrChange w:id="454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6503876A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55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56" w:author="Raman Bahatyrou" w:date="2021-05-13T21:02:00Z">
            <w:rPr>
              <w:ins w:id="457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58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59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460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Automated scaling to manage a higher load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lang w:val="en-US"/>
            <w:rPrChange w:id="461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536ECC84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62" w:author="Raman Bahatyrou" w:date="2021-05-13T20:58:00Z"/>
          <w:rFonts w:asciiTheme="minorHAnsi" w:hAnsiTheme="minorHAnsi" w:cstheme="minorHAnsi"/>
          <w:sz w:val="28"/>
          <w:szCs w:val="28"/>
          <w:rPrChange w:id="463" w:author="Raman Bahatyrou" w:date="2021-05-13T21:02:00Z">
            <w:rPr>
              <w:ins w:id="464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65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66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67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Automated failure detection and recovery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rPrChange w:id="468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5CA8CA14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69" w:author="Raman Bahatyrou" w:date="2021-05-13T20:58:00Z"/>
          <w:rFonts w:asciiTheme="minorHAnsi" w:hAnsiTheme="minorHAnsi" w:cstheme="minorHAnsi"/>
          <w:sz w:val="28"/>
          <w:szCs w:val="28"/>
          <w:rPrChange w:id="470" w:author="Raman Bahatyrou" w:date="2021-05-13T21:02:00Z">
            <w:rPr>
              <w:ins w:id="471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72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73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74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Automated software patching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rPrChange w:id="475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525D5135" w14:textId="4AC43803" w:rsidR="00562109" w:rsidRPr="00562109" w:rsidRDefault="00562109" w:rsidP="00562109">
      <w:pPr>
        <w:pStyle w:val="paragraph"/>
        <w:spacing w:before="0" w:beforeAutospacing="0" w:after="0" w:afterAutospacing="0"/>
        <w:ind w:left="720"/>
        <w:textAlignment w:val="baseline"/>
        <w:rPr>
          <w:ins w:id="476" w:author="Raman Bahatyrou" w:date="2021-05-13T20:58:00Z"/>
          <w:rFonts w:asciiTheme="minorHAnsi" w:hAnsiTheme="minorHAnsi" w:cstheme="minorHAnsi"/>
          <w:sz w:val="28"/>
          <w:szCs w:val="28"/>
          <w:rPrChange w:id="477" w:author="Raman Bahatyrou" w:date="2021-05-13T21:02:00Z">
            <w:rPr>
              <w:ins w:id="478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79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</w:p>
    <w:p w14:paraId="61014654" w14:textId="77777777" w:rsidR="00562109" w:rsidRPr="00562109" w:rsidRDefault="00562109" w:rsidP="00562109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ins w:id="480" w:author="Raman Bahatyrou" w:date="2021-05-13T20:58:00Z"/>
          <w:rFonts w:asciiTheme="minorHAnsi" w:hAnsiTheme="minorHAnsi" w:cstheme="minorHAnsi"/>
          <w:sz w:val="28"/>
          <w:szCs w:val="28"/>
          <w:rPrChange w:id="481" w:author="Raman Bahatyrou" w:date="2021-05-13T21:02:00Z">
            <w:rPr>
              <w:ins w:id="482" w:author="Raman Bahatyrou" w:date="2021-05-13T20:58:00Z"/>
              <w:rFonts w:ascii="Segoe UI" w:hAnsi="Segoe UI" w:cs="Segoe UI"/>
              <w:sz w:val="18"/>
              <w:szCs w:val="18"/>
            </w:rPr>
          </w:rPrChange>
        </w:rPr>
      </w:pPr>
      <w:ins w:id="483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5B9BD5"/>
            <w:sz w:val="28"/>
            <w:szCs w:val="28"/>
            <w:lang w:val="en-US"/>
            <w:rPrChange w:id="484" w:author="Raman Bahatyrou" w:date="2021-05-13T21:02:00Z">
              <w:rPr>
                <w:rStyle w:val="normaltextrun"/>
                <w:rFonts w:ascii="Calibri Light" w:hAnsi="Calibri Light" w:cs="Calibri Light"/>
                <w:color w:val="5B9BD5"/>
                <w:lang w:val="en-US"/>
              </w:rPr>
            </w:rPrChange>
          </w:rPr>
          <w:t>You have an AWS RDS PostgreSQL database hosted in the Singapore region. You need to ensure that a backup database is in place and the data is asynchronously copied. Which of the following would help fulfill this requirement?</w:t>
        </w:r>
        <w:r w:rsidRPr="00562109">
          <w:rPr>
            <w:rStyle w:val="eop"/>
            <w:rFonts w:asciiTheme="minorHAnsi" w:hAnsiTheme="minorHAnsi" w:cstheme="minorHAnsi"/>
            <w:color w:val="5B9BD5"/>
            <w:sz w:val="28"/>
            <w:szCs w:val="28"/>
            <w:rPrChange w:id="485" w:author="Raman Bahatyrou" w:date="2021-05-13T21:02:00Z">
              <w:rPr>
                <w:rStyle w:val="eop"/>
                <w:rFonts w:ascii="Calibri Light" w:hAnsi="Calibri Light" w:cs="Calibri Light"/>
                <w:color w:val="5B9BD5"/>
              </w:rPr>
            </w:rPrChange>
          </w:rPr>
          <w:t> </w:t>
        </w:r>
      </w:ins>
    </w:p>
    <w:p w14:paraId="08F3E9D3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86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87" w:author="Raman Bahatyrou" w:date="2021-05-13T21:02:00Z">
            <w:rPr>
              <w:ins w:id="488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89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90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491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Enable Multi-AZ for the database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lang w:val="en-US"/>
            <w:rPrChange w:id="492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105DE6F2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493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494" w:author="Raman Bahatyrou" w:date="2021-05-13T21:02:00Z">
            <w:rPr>
              <w:ins w:id="495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496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497" w:author="Raman Bahatyrou" w:date="2021-05-13T20:58:00Z">
        <w:r w:rsidRPr="00562109">
          <w:rPr>
            <w:rStyle w:val="normaltextrun"/>
            <w:rFonts w:asciiTheme="minorHAnsi" w:hAnsiTheme="minorHAnsi" w:cstheme="minorHAnsi"/>
            <w:color w:val="70AD47"/>
            <w:sz w:val="28"/>
            <w:szCs w:val="28"/>
            <w:lang w:val="en-US"/>
            <w:rPrChange w:id="498" w:author="Raman Bahatyrou" w:date="2021-05-13T21:02:00Z">
              <w:rPr>
                <w:rStyle w:val="normaltextrun"/>
                <w:rFonts w:ascii="Calibri Light" w:hAnsi="Calibri Light" w:cs="Calibri Light"/>
                <w:color w:val="70AD47"/>
                <w:lang w:val="en-US"/>
              </w:rPr>
            </w:rPrChange>
          </w:rPr>
          <w:t>Enable Read Replicas for the database</w:t>
        </w:r>
        <w:r w:rsidRPr="00562109">
          <w:rPr>
            <w:rStyle w:val="eop"/>
            <w:rFonts w:asciiTheme="minorHAnsi" w:hAnsiTheme="minorHAnsi" w:cstheme="minorHAnsi"/>
            <w:color w:val="70AD47"/>
            <w:sz w:val="28"/>
            <w:szCs w:val="28"/>
            <w:lang w:val="en-US"/>
            <w:rPrChange w:id="499" w:author="Raman Bahatyrou" w:date="2021-05-13T21:02:00Z">
              <w:rPr>
                <w:rStyle w:val="eop"/>
                <w:rFonts w:ascii="Calibri Light" w:hAnsi="Calibri Light" w:cs="Calibri Light"/>
                <w:color w:val="70AD47"/>
              </w:rPr>
            </w:rPrChange>
          </w:rPr>
          <w:t> </w:t>
        </w:r>
      </w:ins>
    </w:p>
    <w:p w14:paraId="7D719A97" w14:textId="77777777" w:rsidR="00562109" w:rsidRP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500" w:author="Raman Bahatyrou" w:date="2021-05-13T20:58:00Z"/>
          <w:rFonts w:asciiTheme="minorHAnsi" w:hAnsiTheme="minorHAnsi" w:cstheme="minorHAnsi"/>
          <w:sz w:val="28"/>
          <w:szCs w:val="28"/>
          <w:lang w:val="en-US"/>
          <w:rPrChange w:id="501" w:author="Raman Bahatyrou" w:date="2021-05-13T21:02:00Z">
            <w:rPr>
              <w:ins w:id="502" w:author="Raman Bahatyrou" w:date="2021-05-13T20:58:00Z"/>
              <w:rFonts w:ascii="Segoe UI" w:hAnsi="Segoe UI" w:cs="Segoe UI"/>
              <w:sz w:val="18"/>
              <w:szCs w:val="18"/>
            </w:rPr>
          </w:rPrChange>
        </w:rPr>
        <w:pPrChange w:id="503" w:author="Raman Bahatyrou" w:date="2021-05-13T20:59:00Z">
          <w:pPr>
            <w:pStyle w:val="paragraph"/>
            <w:numPr>
              <w:numId w:val="1"/>
            </w:numPr>
            <w:spacing w:before="0" w:beforeAutospacing="0" w:after="0" w:afterAutospacing="0"/>
            <w:ind w:left="720" w:hanging="360"/>
            <w:textAlignment w:val="baseline"/>
          </w:pPr>
        </w:pPrChange>
      </w:pPr>
      <w:ins w:id="504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505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t>Enable Asynchronous replication for the database</w:t>
        </w:r>
        <w:r w:rsidRPr="00562109">
          <w:rPr>
            <w:rStyle w:val="eop"/>
            <w:rFonts w:asciiTheme="minorHAnsi" w:hAnsiTheme="minorHAnsi" w:cstheme="minorHAnsi"/>
            <w:sz w:val="28"/>
            <w:szCs w:val="28"/>
            <w:lang w:val="en-US"/>
            <w:rPrChange w:id="506" w:author="Raman Bahatyrou" w:date="2021-05-13T21:02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0A449A68" w14:textId="69AFF551" w:rsidR="00562109" w:rsidRDefault="00562109" w:rsidP="0056210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ins w:id="507" w:author="Raman Bahatyrou" w:date="2021-05-13T21:26:00Z"/>
          <w:rStyle w:val="eop"/>
          <w:rFonts w:ascii="Calibri" w:hAnsi="Calibri" w:cs="Calibri"/>
          <w:sz w:val="28"/>
          <w:szCs w:val="28"/>
          <w:lang w:val="en-US"/>
        </w:rPr>
      </w:pPr>
      <w:ins w:id="508" w:author="Raman Bahatyrou" w:date="2021-05-13T20:58:00Z">
        <w:r w:rsidRPr="00562109">
          <w:rPr>
            <w:rStyle w:val="normaltextrun"/>
            <w:rFonts w:asciiTheme="minorHAnsi" w:hAnsiTheme="minorHAnsi" w:cstheme="minorHAnsi"/>
            <w:sz w:val="28"/>
            <w:szCs w:val="28"/>
            <w:lang w:val="en-US"/>
            <w:rPrChange w:id="509" w:author="Raman Bahatyrou" w:date="2021-05-13T21:02:00Z">
              <w:rPr>
                <w:rStyle w:val="normaltextrun"/>
                <w:rFonts w:ascii="Calibri Light" w:hAnsi="Calibri Light" w:cs="Calibri Light"/>
                <w:lang w:val="en-US"/>
              </w:rPr>
            </w:rPrChange>
          </w:rPr>
          <w:lastRenderedPageBreak/>
          <w:t>Enable manual backups for the database</w:t>
        </w:r>
        <w:r w:rsidRPr="00562109">
          <w:rPr>
            <w:rStyle w:val="eop"/>
            <w:rFonts w:ascii="Calibri" w:hAnsi="Calibri" w:cs="Calibri"/>
            <w:sz w:val="28"/>
            <w:szCs w:val="28"/>
            <w:lang w:val="en-US"/>
            <w:rPrChange w:id="510" w:author="Raman Bahatyrou" w:date="2021-05-13T20:59:00Z">
              <w:rPr>
                <w:rStyle w:val="eop"/>
                <w:rFonts w:ascii="Calibri Light" w:hAnsi="Calibri Light" w:cs="Calibri Light"/>
              </w:rPr>
            </w:rPrChange>
          </w:rPr>
          <w:t> </w:t>
        </w:r>
      </w:ins>
    </w:p>
    <w:p w14:paraId="54B060D5" w14:textId="77777777" w:rsidR="00562109" w:rsidRPr="00EF4F26" w:rsidRDefault="00562109" w:rsidP="00562109">
      <w:pPr>
        <w:pStyle w:val="a3"/>
        <w:rPr>
          <w:sz w:val="28"/>
          <w:szCs w:val="28"/>
          <w:lang w:val="en-US"/>
          <w:rPrChange w:id="511" w:author="Raman Bahatyrou" w:date="2021-05-12T17:02:00Z">
            <w:rPr>
              <w:lang w:val="en-US"/>
            </w:rPr>
          </w:rPrChange>
        </w:rPr>
        <w:pPrChange w:id="512" w:author="Raman Bahatyrou" w:date="2021-05-13T20:59:00Z">
          <w:pPr/>
        </w:pPrChange>
      </w:pPr>
    </w:p>
    <w:sectPr w:rsidR="00562109" w:rsidRPr="00EF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14EA2"/>
    <w:multiLevelType w:val="hybridMultilevel"/>
    <w:tmpl w:val="2FEE2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man Bahatyrou">
    <w15:presenceInfo w15:providerId="None" w15:userId="Raman Bahatyr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AB"/>
    <w:rsid w:val="000A5057"/>
    <w:rsid w:val="0014000B"/>
    <w:rsid w:val="00184DAB"/>
    <w:rsid w:val="00477BFF"/>
    <w:rsid w:val="004D1D48"/>
    <w:rsid w:val="005230DA"/>
    <w:rsid w:val="00562109"/>
    <w:rsid w:val="005E4A19"/>
    <w:rsid w:val="0074193F"/>
    <w:rsid w:val="007E0F10"/>
    <w:rsid w:val="008256E9"/>
    <w:rsid w:val="009C0C6C"/>
    <w:rsid w:val="00A866CD"/>
    <w:rsid w:val="00D870FC"/>
    <w:rsid w:val="00EA09B3"/>
    <w:rsid w:val="00EC5166"/>
    <w:rsid w:val="00EF4F26"/>
    <w:rsid w:val="00F478FE"/>
    <w:rsid w:val="00F6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F820"/>
  <w15:chartTrackingRefBased/>
  <w15:docId w15:val="{7AB5FA88-2587-43AC-8278-7317FFAA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C6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F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F4F26"/>
    <w:rPr>
      <w:b/>
      <w:bCs/>
    </w:rPr>
  </w:style>
  <w:style w:type="paragraph" w:customStyle="1" w:styleId="paragraph">
    <w:name w:val="paragraph"/>
    <w:basedOn w:val="a"/>
    <w:rsid w:val="0056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62109"/>
  </w:style>
  <w:style w:type="character" w:customStyle="1" w:styleId="eop">
    <w:name w:val="eop"/>
    <w:basedOn w:val="a0"/>
    <w:rsid w:val="00562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762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6211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4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397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05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10966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1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63290">
                      <w:marLeft w:val="0"/>
                      <w:marRight w:val="0"/>
                      <w:marTop w:val="0"/>
                      <w:marBottom w:val="5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9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67EC5E-26C5-44AA-9F0A-7D8BDC8D9EB1}"/>
</file>

<file path=customXml/itemProps2.xml><?xml version="1.0" encoding="utf-8"?>
<ds:datastoreItem xmlns:ds="http://schemas.openxmlformats.org/officeDocument/2006/customXml" ds:itemID="{B51036B0-DE36-44CC-AC68-5526F940D811}"/>
</file>

<file path=customXml/itemProps3.xml><?xml version="1.0" encoding="utf-8"?>
<ds:datastoreItem xmlns:ds="http://schemas.openxmlformats.org/officeDocument/2006/customXml" ds:itemID="{C7754044-A0DB-4E5B-B3E5-A0653A6727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Bahatyrou</dc:creator>
  <cp:keywords/>
  <dc:description/>
  <cp:lastModifiedBy>Raman Bahatyrou</cp:lastModifiedBy>
  <cp:revision>2</cp:revision>
  <dcterms:created xsi:type="dcterms:W3CDTF">2021-05-13T19:10:00Z</dcterms:created>
  <dcterms:modified xsi:type="dcterms:W3CDTF">2021-05-13T19:10:00Z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